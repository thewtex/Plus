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2D8" w:rsidRPr="00B52000" w:rsidRDefault="009679BF" w:rsidP="005F0944">
      <w:pPr>
        <w:jc w:val="center"/>
        <w:rPr>
          <w:b/>
          <w:sz w:val="40"/>
          <w:szCs w:val="40"/>
        </w:rPr>
      </w:pPr>
      <w:r>
        <w:rPr>
          <w:b/>
          <w:sz w:val="40"/>
          <w:szCs w:val="40"/>
        </w:rPr>
        <w:t>Matching of fiducial lines to slice intersection points in ultrasound images</w:t>
      </w:r>
    </w:p>
    <w:p w:rsidR="00052119" w:rsidRPr="00B52000" w:rsidRDefault="00052119" w:rsidP="005F0944">
      <w:pPr>
        <w:jc w:val="center"/>
        <w:rPr>
          <w:sz w:val="24"/>
          <w:vertAlign w:val="superscript"/>
        </w:rPr>
      </w:pPr>
      <w:r w:rsidRPr="00B52000">
        <w:rPr>
          <w:sz w:val="24"/>
        </w:rPr>
        <w:t>Alexis Boucharin</w:t>
      </w:r>
      <w:r w:rsidR="005467EA" w:rsidRPr="00B52000">
        <w:rPr>
          <w:sz w:val="24"/>
        </w:rPr>
        <w:t xml:space="preserve">, </w:t>
      </w:r>
      <w:r w:rsidR="009679BF" w:rsidRPr="00B52000">
        <w:rPr>
          <w:sz w:val="24"/>
        </w:rPr>
        <w:t>Andras Lasso</w:t>
      </w:r>
      <w:r w:rsidR="009679BF">
        <w:rPr>
          <w:sz w:val="24"/>
        </w:rPr>
        <w:t xml:space="preserve">, </w:t>
      </w:r>
      <w:r w:rsidR="005467EA" w:rsidRPr="00B52000">
        <w:rPr>
          <w:sz w:val="24"/>
        </w:rPr>
        <w:t>Csaba Pinter</w:t>
      </w:r>
      <w:r w:rsidRPr="00B52000">
        <w:rPr>
          <w:sz w:val="24"/>
        </w:rPr>
        <w:t xml:space="preserve">, Tamas Heffter, </w:t>
      </w:r>
      <w:r w:rsidR="009679BF">
        <w:rPr>
          <w:sz w:val="24"/>
        </w:rPr>
        <w:t>Gabor Fichtinger</w:t>
      </w:r>
    </w:p>
    <w:p w:rsidR="005467EA" w:rsidRDefault="005467EA" w:rsidP="005F0944">
      <w:pPr>
        <w:jc w:val="center"/>
        <w:rPr>
          <w:rFonts w:ascii="Times New Roman" w:hAnsi="Times New Roman" w:cs="Times New Roman"/>
          <w:i/>
          <w:sz w:val="24"/>
          <w:szCs w:val="24"/>
        </w:rPr>
      </w:pPr>
      <w:r w:rsidRPr="00B52000">
        <w:rPr>
          <w:rFonts w:ascii="Times New Roman" w:hAnsi="Times New Roman" w:cs="Times New Roman"/>
          <w:i/>
          <w:sz w:val="24"/>
          <w:szCs w:val="24"/>
        </w:rPr>
        <w:t>Laboratory for Percutaneous Surgery, School of Computing, Queen’s University, Kingston, Ontario, Canada</w:t>
      </w:r>
    </w:p>
    <w:p w:rsidR="009802B2" w:rsidRPr="003846D0" w:rsidRDefault="009802B2" w:rsidP="003C1DCB">
      <w:pPr>
        <w:spacing w:after="120"/>
        <w:jc w:val="center"/>
        <w:rPr>
          <w:rFonts w:ascii="Times New Roman" w:hAnsi="Times New Roman" w:cs="Times New Roman"/>
          <w:b/>
          <w:i/>
          <w:sz w:val="28"/>
          <w:szCs w:val="24"/>
          <w:u w:val="single"/>
        </w:rPr>
      </w:pPr>
      <w:commentRangeStart w:id="0"/>
      <w:r w:rsidRPr="003846D0">
        <w:rPr>
          <w:rFonts w:ascii="Times New Roman" w:hAnsi="Times New Roman" w:cs="Times New Roman"/>
          <w:b/>
          <w:i/>
          <w:sz w:val="28"/>
          <w:szCs w:val="24"/>
          <w:u w:val="single"/>
        </w:rPr>
        <w:t>Abstract</w:t>
      </w:r>
      <w:commentRangeEnd w:id="0"/>
      <w:r w:rsidR="003846D0">
        <w:rPr>
          <w:rStyle w:val="CommentReference"/>
        </w:rPr>
        <w:commentReference w:id="0"/>
      </w:r>
    </w:p>
    <w:p w:rsidR="00341D5E" w:rsidRDefault="00486CC5" w:rsidP="003846D0">
      <w:pPr>
        <w:jc w:val="both"/>
        <w:rPr>
          <w:rFonts w:ascii="Times New Roman" w:hAnsi="Times New Roman" w:cs="Times New Roman"/>
          <w:sz w:val="24"/>
          <w:szCs w:val="24"/>
        </w:rPr>
      </w:pPr>
      <w:r>
        <w:rPr>
          <w:rFonts w:ascii="Times New Roman" w:hAnsi="Times New Roman" w:cs="Times New Roman"/>
          <w:b/>
          <w:sz w:val="24"/>
          <w:szCs w:val="24"/>
          <w:highlight w:val="yellow"/>
        </w:rPr>
        <w:t>PURPOSE</w:t>
      </w:r>
      <w:r w:rsidR="003846D0" w:rsidRPr="003846D0">
        <w:rPr>
          <w:rFonts w:ascii="Times New Roman" w:hAnsi="Times New Roman" w:cs="Times New Roman"/>
          <w:sz w:val="24"/>
          <w:szCs w:val="24"/>
          <w:highlight w:val="yellow"/>
        </w:rPr>
        <w:t>:</w:t>
      </w:r>
      <w:r w:rsidR="003846D0">
        <w:rPr>
          <w:rFonts w:ascii="Times New Roman" w:hAnsi="Times New Roman" w:cs="Times New Roman"/>
          <w:sz w:val="24"/>
          <w:szCs w:val="24"/>
        </w:rPr>
        <w:t xml:space="preserve"> </w:t>
      </w:r>
      <w:r w:rsidR="00AB4005">
        <w:rPr>
          <w:rFonts w:ascii="Times New Roman" w:hAnsi="Times New Roman" w:cs="Times New Roman"/>
          <w:sz w:val="24"/>
          <w:szCs w:val="24"/>
        </w:rPr>
        <w:t xml:space="preserve">Effective ultrasound-guided radiation therapy of prostate cancer requires </w:t>
      </w:r>
      <w:r w:rsidR="00C90847">
        <w:rPr>
          <w:rFonts w:ascii="Times New Roman" w:hAnsi="Times New Roman" w:cs="Times New Roman"/>
          <w:sz w:val="24"/>
          <w:szCs w:val="24"/>
        </w:rPr>
        <w:t xml:space="preserve">accurate calibration </w:t>
      </w:r>
      <w:r w:rsidR="009074C9">
        <w:rPr>
          <w:rFonts w:ascii="Times New Roman" w:hAnsi="Times New Roman" w:cs="Times New Roman"/>
          <w:sz w:val="24"/>
          <w:szCs w:val="24"/>
        </w:rPr>
        <w:t xml:space="preserve">and quality assurance </w:t>
      </w:r>
      <w:r w:rsidR="00AB4005">
        <w:rPr>
          <w:rFonts w:ascii="Times New Roman" w:hAnsi="Times New Roman" w:cs="Times New Roman"/>
          <w:sz w:val="24"/>
          <w:szCs w:val="24"/>
        </w:rPr>
        <w:t xml:space="preserve">of the </w:t>
      </w:r>
      <w:r w:rsidR="009074C9">
        <w:rPr>
          <w:rFonts w:ascii="Times New Roman" w:hAnsi="Times New Roman" w:cs="Times New Roman"/>
          <w:sz w:val="24"/>
          <w:szCs w:val="24"/>
        </w:rPr>
        <w:t xml:space="preserve">imaging </w:t>
      </w:r>
      <w:r w:rsidR="00C90847">
        <w:rPr>
          <w:rFonts w:ascii="Times New Roman" w:hAnsi="Times New Roman" w:cs="Times New Roman"/>
          <w:sz w:val="24"/>
          <w:szCs w:val="24"/>
        </w:rPr>
        <w:t>system</w:t>
      </w:r>
      <w:r w:rsidR="009074C9">
        <w:rPr>
          <w:rFonts w:ascii="Times New Roman" w:hAnsi="Times New Roman" w:cs="Times New Roman"/>
          <w:sz w:val="24"/>
          <w:szCs w:val="24"/>
        </w:rPr>
        <w:t>. Calibration and quality assurance procedures used in clinical practice are mostly manual</w:t>
      </w:r>
      <w:r w:rsidR="009C252B">
        <w:rPr>
          <w:rFonts w:ascii="Times New Roman" w:hAnsi="Times New Roman" w:cs="Times New Roman"/>
          <w:sz w:val="24"/>
          <w:szCs w:val="24"/>
        </w:rPr>
        <w:t>,</w:t>
      </w:r>
      <w:r w:rsidR="009C252B" w:rsidRPr="009C252B">
        <w:rPr>
          <w:rFonts w:ascii="Times New Roman" w:hAnsi="Times New Roman" w:cs="Times New Roman"/>
          <w:sz w:val="24"/>
          <w:szCs w:val="24"/>
        </w:rPr>
        <w:t xml:space="preserve"> </w:t>
      </w:r>
      <w:r w:rsidR="009C252B">
        <w:rPr>
          <w:rFonts w:ascii="Times New Roman" w:hAnsi="Times New Roman" w:cs="Times New Roman"/>
          <w:sz w:val="24"/>
          <w:szCs w:val="24"/>
        </w:rPr>
        <w:t xml:space="preserve">time consuming, require special operator skills, and the results are often operator-dependent. </w:t>
      </w:r>
      <w:r w:rsidR="009074C9">
        <w:rPr>
          <w:rFonts w:ascii="Times New Roman" w:hAnsi="Times New Roman" w:cs="Times New Roman"/>
          <w:sz w:val="24"/>
          <w:szCs w:val="24"/>
        </w:rPr>
        <w:t xml:space="preserve">Automated </w:t>
      </w:r>
      <w:r w:rsidR="009C252B">
        <w:rPr>
          <w:rFonts w:ascii="Times New Roman" w:hAnsi="Times New Roman" w:cs="Times New Roman"/>
          <w:sz w:val="24"/>
          <w:szCs w:val="24"/>
        </w:rPr>
        <w:t>methods</w:t>
      </w:r>
      <w:r w:rsidR="009074C9">
        <w:rPr>
          <w:rFonts w:ascii="Times New Roman" w:hAnsi="Times New Roman" w:cs="Times New Roman"/>
          <w:sz w:val="24"/>
          <w:szCs w:val="24"/>
        </w:rPr>
        <w:t xml:space="preserve"> </w:t>
      </w:r>
      <w:r w:rsidR="00E145B9">
        <w:rPr>
          <w:rFonts w:ascii="Times New Roman" w:hAnsi="Times New Roman" w:cs="Times New Roman"/>
          <w:sz w:val="24"/>
          <w:szCs w:val="24"/>
        </w:rPr>
        <w:t xml:space="preserve">exist </w:t>
      </w:r>
      <w:r w:rsidR="009074C9">
        <w:rPr>
          <w:rFonts w:ascii="Times New Roman" w:hAnsi="Times New Roman" w:cs="Times New Roman"/>
          <w:sz w:val="24"/>
          <w:szCs w:val="24"/>
        </w:rPr>
        <w:t xml:space="preserve">for </w:t>
      </w:r>
      <w:r w:rsidR="009C252B">
        <w:rPr>
          <w:rFonts w:ascii="Times New Roman" w:hAnsi="Times New Roman" w:cs="Times New Roman"/>
          <w:sz w:val="24"/>
          <w:szCs w:val="24"/>
        </w:rPr>
        <w:t>some tasks</w:t>
      </w:r>
      <w:r w:rsidR="00E145B9">
        <w:rPr>
          <w:rFonts w:ascii="Times New Roman" w:hAnsi="Times New Roman" w:cs="Times New Roman"/>
          <w:sz w:val="24"/>
          <w:szCs w:val="24"/>
        </w:rPr>
        <w:t xml:space="preserve">, but </w:t>
      </w:r>
      <w:r w:rsidR="009C252B">
        <w:rPr>
          <w:rFonts w:ascii="Times New Roman" w:hAnsi="Times New Roman" w:cs="Times New Roman"/>
          <w:sz w:val="24"/>
          <w:szCs w:val="24"/>
        </w:rPr>
        <w:t xml:space="preserve">extensive research and development efforts are required </w:t>
      </w:r>
      <w:r w:rsidR="00E145B9">
        <w:rPr>
          <w:rFonts w:ascii="Times New Roman" w:hAnsi="Times New Roman" w:cs="Times New Roman"/>
          <w:sz w:val="24"/>
          <w:szCs w:val="24"/>
        </w:rPr>
        <w:t xml:space="preserve">for </w:t>
      </w:r>
      <w:r w:rsidR="009C252B">
        <w:rPr>
          <w:rFonts w:ascii="Times New Roman" w:hAnsi="Times New Roman" w:cs="Times New Roman"/>
          <w:sz w:val="24"/>
          <w:szCs w:val="24"/>
        </w:rPr>
        <w:t>achieving full automation</w:t>
      </w:r>
      <w:r w:rsidR="00E145B9">
        <w:rPr>
          <w:rFonts w:ascii="Times New Roman" w:hAnsi="Times New Roman" w:cs="Times New Roman"/>
          <w:sz w:val="24"/>
          <w:szCs w:val="24"/>
        </w:rPr>
        <w:t>.</w:t>
      </w:r>
      <w:r w:rsidR="009C252B">
        <w:rPr>
          <w:rFonts w:ascii="Times New Roman" w:hAnsi="Times New Roman" w:cs="Times New Roman"/>
          <w:sz w:val="24"/>
          <w:szCs w:val="24"/>
        </w:rPr>
        <w:t xml:space="preserve"> All the methods require imaging of precisely manufactured test objects (phantoms). C</w:t>
      </w:r>
      <w:r w:rsidR="00E145B9">
        <w:rPr>
          <w:rFonts w:ascii="Times New Roman" w:hAnsi="Times New Roman" w:cs="Times New Roman"/>
          <w:sz w:val="24"/>
          <w:szCs w:val="24"/>
        </w:rPr>
        <w:t>urrent computational methods typically developed to work with only one specific phantom</w:t>
      </w:r>
      <w:r w:rsidR="009C252B">
        <w:rPr>
          <w:rFonts w:ascii="Times New Roman" w:hAnsi="Times New Roman" w:cs="Times New Roman"/>
          <w:sz w:val="24"/>
          <w:szCs w:val="24"/>
        </w:rPr>
        <w:t xml:space="preserve">. Therefore, software update and tuning </w:t>
      </w:r>
      <w:r w:rsidR="00761C42">
        <w:rPr>
          <w:rFonts w:ascii="Times New Roman" w:hAnsi="Times New Roman" w:cs="Times New Roman"/>
          <w:sz w:val="24"/>
          <w:szCs w:val="24"/>
        </w:rPr>
        <w:t>(often by trial and error)</w:t>
      </w:r>
      <w:r w:rsidR="00E145B9">
        <w:rPr>
          <w:rFonts w:ascii="Times New Roman" w:hAnsi="Times New Roman" w:cs="Times New Roman"/>
          <w:sz w:val="24"/>
          <w:szCs w:val="24"/>
        </w:rPr>
        <w:t xml:space="preserve"> </w:t>
      </w:r>
      <w:r w:rsidR="009C252B">
        <w:rPr>
          <w:rFonts w:ascii="Times New Roman" w:hAnsi="Times New Roman" w:cs="Times New Roman"/>
          <w:sz w:val="24"/>
          <w:szCs w:val="24"/>
        </w:rPr>
        <w:t xml:space="preserve">is required </w:t>
      </w:r>
      <w:r w:rsidR="007066F4">
        <w:rPr>
          <w:rFonts w:ascii="Times New Roman" w:hAnsi="Times New Roman" w:cs="Times New Roman"/>
          <w:sz w:val="24"/>
          <w:szCs w:val="24"/>
        </w:rPr>
        <w:t xml:space="preserve">for each </w:t>
      </w:r>
      <w:r w:rsidR="00E145B9">
        <w:rPr>
          <w:rFonts w:ascii="Times New Roman" w:hAnsi="Times New Roman" w:cs="Times New Roman"/>
          <w:sz w:val="24"/>
          <w:szCs w:val="24"/>
        </w:rPr>
        <w:t xml:space="preserve">new </w:t>
      </w:r>
      <w:r w:rsidR="007066F4">
        <w:rPr>
          <w:rFonts w:ascii="Times New Roman" w:hAnsi="Times New Roman" w:cs="Times New Roman"/>
          <w:sz w:val="24"/>
          <w:szCs w:val="24"/>
        </w:rPr>
        <w:t xml:space="preserve">phantom </w:t>
      </w:r>
      <w:r w:rsidR="00E145B9">
        <w:rPr>
          <w:rFonts w:ascii="Times New Roman" w:hAnsi="Times New Roman" w:cs="Times New Roman"/>
          <w:sz w:val="24"/>
          <w:szCs w:val="24"/>
        </w:rPr>
        <w:t>version</w:t>
      </w:r>
      <w:r w:rsidR="009C252B">
        <w:rPr>
          <w:rFonts w:ascii="Times New Roman" w:hAnsi="Times New Roman" w:cs="Times New Roman"/>
          <w:sz w:val="24"/>
          <w:szCs w:val="24"/>
        </w:rPr>
        <w:t xml:space="preserve">, which considerably slows down </w:t>
      </w:r>
      <w:r w:rsidR="00E145B9">
        <w:rPr>
          <w:rFonts w:ascii="Times New Roman" w:hAnsi="Times New Roman" w:cs="Times New Roman"/>
          <w:sz w:val="24"/>
          <w:szCs w:val="24"/>
        </w:rPr>
        <w:t>the development process</w:t>
      </w:r>
      <w:r w:rsidR="007066F4">
        <w:rPr>
          <w:rFonts w:ascii="Times New Roman" w:hAnsi="Times New Roman" w:cs="Times New Roman"/>
          <w:sz w:val="24"/>
          <w:szCs w:val="24"/>
        </w:rPr>
        <w:t xml:space="preserve">. </w:t>
      </w:r>
      <w:r w:rsidR="003846D0" w:rsidRPr="003846D0">
        <w:rPr>
          <w:rFonts w:ascii="Times New Roman" w:hAnsi="Times New Roman" w:cs="Times New Roman"/>
          <w:b/>
          <w:sz w:val="24"/>
          <w:szCs w:val="24"/>
          <w:highlight w:val="yellow"/>
        </w:rPr>
        <w:t>METHODS</w:t>
      </w:r>
      <w:r w:rsidR="003846D0">
        <w:rPr>
          <w:rFonts w:ascii="Times New Roman" w:hAnsi="Times New Roman" w:cs="Times New Roman"/>
          <w:sz w:val="24"/>
          <w:szCs w:val="24"/>
        </w:rPr>
        <w:t xml:space="preserve">: </w:t>
      </w:r>
      <w:r w:rsidR="00C90847">
        <w:rPr>
          <w:rFonts w:ascii="Times New Roman" w:hAnsi="Times New Roman" w:cs="Times New Roman"/>
          <w:sz w:val="24"/>
          <w:szCs w:val="24"/>
        </w:rPr>
        <w:t>We propose a</w:t>
      </w:r>
      <w:r w:rsidR="00AB4005">
        <w:rPr>
          <w:rFonts w:ascii="Times New Roman" w:hAnsi="Times New Roman" w:cs="Times New Roman"/>
          <w:sz w:val="24"/>
          <w:szCs w:val="24"/>
        </w:rPr>
        <w:t>n</w:t>
      </w:r>
      <w:r w:rsidR="00C90847">
        <w:rPr>
          <w:rFonts w:ascii="Times New Roman" w:hAnsi="Times New Roman" w:cs="Times New Roman"/>
          <w:sz w:val="24"/>
          <w:szCs w:val="24"/>
        </w:rPr>
        <w:t xml:space="preserve"> </w:t>
      </w:r>
      <w:r w:rsidR="00AB4005">
        <w:rPr>
          <w:rFonts w:ascii="Times New Roman" w:hAnsi="Times New Roman" w:cs="Times New Roman"/>
          <w:sz w:val="24"/>
          <w:szCs w:val="24"/>
        </w:rPr>
        <w:t xml:space="preserve">automatic </w:t>
      </w:r>
      <w:r w:rsidR="00C90847">
        <w:rPr>
          <w:rFonts w:ascii="Times New Roman" w:hAnsi="Times New Roman" w:cs="Times New Roman"/>
          <w:sz w:val="24"/>
          <w:szCs w:val="24"/>
        </w:rPr>
        <w:t xml:space="preserve">method that </w:t>
      </w:r>
      <w:r w:rsidR="00E145B9">
        <w:rPr>
          <w:rFonts w:ascii="Times New Roman" w:hAnsi="Times New Roman" w:cs="Times New Roman"/>
          <w:sz w:val="24"/>
          <w:szCs w:val="24"/>
        </w:rPr>
        <w:t>can decouple phantom and software changes</w:t>
      </w:r>
      <w:r w:rsidR="00F14B38">
        <w:rPr>
          <w:rFonts w:ascii="Times New Roman" w:hAnsi="Times New Roman" w:cs="Times New Roman"/>
          <w:sz w:val="24"/>
          <w:szCs w:val="24"/>
        </w:rPr>
        <w:t xml:space="preserve">, allowing </w:t>
      </w:r>
      <w:r w:rsidR="007713D8">
        <w:rPr>
          <w:rFonts w:ascii="Times New Roman" w:hAnsi="Times New Roman" w:cs="Times New Roman"/>
          <w:sz w:val="24"/>
          <w:szCs w:val="24"/>
        </w:rPr>
        <w:t xml:space="preserve">calibration and quality assurance </w:t>
      </w:r>
      <w:r w:rsidR="00E145B9">
        <w:rPr>
          <w:rFonts w:ascii="Times New Roman" w:hAnsi="Times New Roman" w:cs="Times New Roman"/>
          <w:sz w:val="24"/>
          <w:szCs w:val="24"/>
        </w:rPr>
        <w:t xml:space="preserve">procedures </w:t>
      </w:r>
      <w:r w:rsidR="00F14B38">
        <w:rPr>
          <w:rFonts w:ascii="Times New Roman" w:hAnsi="Times New Roman" w:cs="Times New Roman"/>
          <w:sz w:val="24"/>
          <w:szCs w:val="24"/>
        </w:rPr>
        <w:t xml:space="preserve">performed </w:t>
      </w:r>
      <w:r w:rsidR="007713D8">
        <w:rPr>
          <w:rFonts w:ascii="Times New Roman" w:hAnsi="Times New Roman" w:cs="Times New Roman"/>
          <w:sz w:val="24"/>
          <w:szCs w:val="24"/>
        </w:rPr>
        <w:t>on</w:t>
      </w:r>
      <w:r w:rsidR="00C90847">
        <w:rPr>
          <w:rFonts w:ascii="Times New Roman" w:hAnsi="Times New Roman" w:cs="Times New Roman"/>
          <w:sz w:val="24"/>
          <w:szCs w:val="24"/>
        </w:rPr>
        <w:t xml:space="preserve"> </w:t>
      </w:r>
      <w:r w:rsidR="00E145B9">
        <w:rPr>
          <w:rFonts w:ascii="Times New Roman" w:hAnsi="Times New Roman" w:cs="Times New Roman"/>
          <w:sz w:val="24"/>
          <w:szCs w:val="24"/>
        </w:rPr>
        <w:t xml:space="preserve">different </w:t>
      </w:r>
      <w:r w:rsidR="00C90847">
        <w:rPr>
          <w:rFonts w:ascii="Times New Roman" w:hAnsi="Times New Roman" w:cs="Times New Roman"/>
          <w:sz w:val="24"/>
          <w:szCs w:val="24"/>
        </w:rPr>
        <w:t>phantom</w:t>
      </w:r>
      <w:r w:rsidR="00E145B9">
        <w:rPr>
          <w:rFonts w:ascii="Times New Roman" w:hAnsi="Times New Roman" w:cs="Times New Roman"/>
          <w:sz w:val="24"/>
          <w:szCs w:val="24"/>
        </w:rPr>
        <w:t>s</w:t>
      </w:r>
      <w:r w:rsidR="00C90847">
        <w:rPr>
          <w:rFonts w:ascii="Times New Roman" w:hAnsi="Times New Roman" w:cs="Times New Roman"/>
          <w:sz w:val="24"/>
          <w:szCs w:val="24"/>
        </w:rPr>
        <w:t xml:space="preserve"> with</w:t>
      </w:r>
      <w:r w:rsidR="00E145B9">
        <w:rPr>
          <w:rFonts w:ascii="Times New Roman" w:hAnsi="Times New Roman" w:cs="Times New Roman"/>
          <w:sz w:val="24"/>
          <w:szCs w:val="24"/>
        </w:rPr>
        <w:t>out</w:t>
      </w:r>
      <w:r w:rsidR="00C90847">
        <w:rPr>
          <w:rFonts w:ascii="Times New Roman" w:hAnsi="Times New Roman" w:cs="Times New Roman"/>
          <w:sz w:val="24"/>
          <w:szCs w:val="24"/>
        </w:rPr>
        <w:t xml:space="preserve"> </w:t>
      </w:r>
      <w:r w:rsidR="00F14B38">
        <w:rPr>
          <w:rFonts w:ascii="Times New Roman" w:hAnsi="Times New Roman" w:cs="Times New Roman"/>
          <w:sz w:val="24"/>
          <w:szCs w:val="24"/>
        </w:rPr>
        <w:t xml:space="preserve">any </w:t>
      </w:r>
      <w:r w:rsidR="00E145B9">
        <w:rPr>
          <w:rFonts w:ascii="Times New Roman" w:hAnsi="Times New Roman" w:cs="Times New Roman"/>
          <w:sz w:val="24"/>
          <w:szCs w:val="24"/>
        </w:rPr>
        <w:t>software change</w:t>
      </w:r>
      <w:r w:rsidR="00C90847">
        <w:rPr>
          <w:rFonts w:ascii="Times New Roman" w:hAnsi="Times New Roman" w:cs="Times New Roman"/>
          <w:sz w:val="24"/>
          <w:szCs w:val="24"/>
        </w:rPr>
        <w:t xml:space="preserve">. </w:t>
      </w:r>
      <w:r w:rsidR="00641713">
        <w:rPr>
          <w:rFonts w:ascii="Times New Roman" w:hAnsi="Times New Roman" w:cs="Times New Roman"/>
          <w:sz w:val="24"/>
          <w:szCs w:val="24"/>
        </w:rPr>
        <w:t xml:space="preserve">The idea is to introduce a </w:t>
      </w:r>
      <w:r w:rsidR="00DF66DA">
        <w:rPr>
          <w:rFonts w:ascii="Times New Roman" w:hAnsi="Times New Roman" w:cs="Times New Roman"/>
          <w:sz w:val="24"/>
          <w:szCs w:val="24"/>
        </w:rPr>
        <w:t xml:space="preserve">phantom description </w:t>
      </w:r>
      <w:r w:rsidR="00641713">
        <w:rPr>
          <w:rFonts w:ascii="Times New Roman" w:hAnsi="Times New Roman" w:cs="Times New Roman"/>
          <w:sz w:val="24"/>
          <w:szCs w:val="24"/>
        </w:rPr>
        <w:t xml:space="preserve">scheme to </w:t>
      </w:r>
      <w:r w:rsidR="00DF66DA">
        <w:rPr>
          <w:rFonts w:ascii="Times New Roman" w:hAnsi="Times New Roman" w:cs="Times New Roman"/>
          <w:sz w:val="24"/>
          <w:szCs w:val="24"/>
        </w:rPr>
        <w:t xml:space="preserve">specify </w:t>
      </w:r>
      <w:r w:rsidR="00641713">
        <w:rPr>
          <w:rFonts w:ascii="Times New Roman" w:hAnsi="Times New Roman" w:cs="Times New Roman"/>
          <w:sz w:val="24"/>
          <w:szCs w:val="24"/>
        </w:rPr>
        <w:t>the features of the phantom</w:t>
      </w:r>
      <w:r w:rsidR="00DF66DA">
        <w:rPr>
          <w:rFonts w:ascii="Times New Roman" w:hAnsi="Times New Roman" w:cs="Times New Roman"/>
          <w:sz w:val="24"/>
          <w:szCs w:val="24"/>
        </w:rPr>
        <w:t xml:space="preserve"> and </w:t>
      </w:r>
      <w:r w:rsidR="00641713">
        <w:rPr>
          <w:rFonts w:ascii="Times New Roman" w:hAnsi="Times New Roman" w:cs="Times New Roman"/>
          <w:sz w:val="24"/>
          <w:szCs w:val="24"/>
        </w:rPr>
        <w:t>create generic algorithm</w:t>
      </w:r>
      <w:r w:rsidR="00E145B9">
        <w:rPr>
          <w:rFonts w:ascii="Times New Roman" w:hAnsi="Times New Roman" w:cs="Times New Roman"/>
          <w:sz w:val="24"/>
          <w:szCs w:val="24"/>
        </w:rPr>
        <w:t>s</w:t>
      </w:r>
      <w:r w:rsidR="00641713">
        <w:rPr>
          <w:rFonts w:ascii="Times New Roman" w:hAnsi="Times New Roman" w:cs="Times New Roman"/>
          <w:sz w:val="24"/>
          <w:szCs w:val="24"/>
        </w:rPr>
        <w:t xml:space="preserve"> that </w:t>
      </w:r>
      <w:r w:rsidR="00761C42">
        <w:rPr>
          <w:rFonts w:ascii="Times New Roman" w:hAnsi="Times New Roman" w:cs="Times New Roman"/>
          <w:sz w:val="24"/>
          <w:szCs w:val="24"/>
        </w:rPr>
        <w:t>perform all parameter tunings internally, automatically, by utilizing the information in the phantom description</w:t>
      </w:r>
      <w:r w:rsidR="00C90847">
        <w:rPr>
          <w:rFonts w:ascii="Times New Roman" w:hAnsi="Times New Roman" w:cs="Times New Roman"/>
          <w:sz w:val="24"/>
          <w:szCs w:val="24"/>
        </w:rPr>
        <w:t xml:space="preserve"> </w:t>
      </w:r>
      <w:r w:rsidR="00761C42">
        <w:rPr>
          <w:rFonts w:ascii="Times New Roman" w:hAnsi="Times New Roman" w:cs="Times New Roman"/>
          <w:sz w:val="24"/>
          <w:szCs w:val="24"/>
        </w:rPr>
        <w:t xml:space="preserve">We applied this approach to implement a phantom-independent version of </w:t>
      </w:r>
      <w:r w:rsidR="00311C60">
        <w:rPr>
          <w:rFonts w:ascii="Times New Roman" w:hAnsi="Times New Roman" w:cs="Times New Roman"/>
          <w:sz w:val="24"/>
          <w:szCs w:val="24"/>
        </w:rPr>
        <w:t xml:space="preserve">the </w:t>
      </w:r>
      <w:r w:rsidR="00CA438D">
        <w:rPr>
          <w:rFonts w:ascii="Times New Roman" w:hAnsi="Times New Roman" w:cs="Times New Roman"/>
          <w:sz w:val="24"/>
          <w:szCs w:val="24"/>
        </w:rPr>
        <w:t xml:space="preserve">fiducial point segmentation algorithm </w:t>
      </w:r>
      <w:r w:rsidR="001A1A95">
        <w:rPr>
          <w:rFonts w:ascii="Times New Roman" w:hAnsi="Times New Roman" w:cs="Times New Roman"/>
          <w:sz w:val="24"/>
          <w:szCs w:val="24"/>
        </w:rPr>
        <w:t>developed by Chen et al. in 2009</w:t>
      </w:r>
      <w:r w:rsidR="00CA438D">
        <w:rPr>
          <w:rFonts w:ascii="Times New Roman" w:hAnsi="Times New Roman" w:cs="Times New Roman"/>
          <w:sz w:val="24"/>
          <w:szCs w:val="24"/>
        </w:rPr>
        <w:t xml:space="preserve">. </w:t>
      </w:r>
      <w:r w:rsidR="00761C42">
        <w:rPr>
          <w:rFonts w:ascii="Times New Roman" w:hAnsi="Times New Roman" w:cs="Times New Roman"/>
          <w:sz w:val="24"/>
          <w:szCs w:val="24"/>
        </w:rPr>
        <w:t xml:space="preserve">Open-source software components were used for the implementation: the </w:t>
      </w:r>
      <w:r w:rsidR="00F14B38">
        <w:rPr>
          <w:rFonts w:ascii="Times New Roman" w:hAnsi="Times New Roman" w:cs="Times New Roman"/>
          <w:sz w:val="24"/>
          <w:szCs w:val="24"/>
        </w:rPr>
        <w:t>I</w:t>
      </w:r>
      <w:r w:rsidR="00761C42">
        <w:rPr>
          <w:rFonts w:ascii="Times New Roman" w:hAnsi="Times New Roman" w:cs="Times New Roman"/>
          <w:sz w:val="24"/>
          <w:szCs w:val="24"/>
        </w:rPr>
        <w:t xml:space="preserve">nsight </w:t>
      </w:r>
      <w:r w:rsidR="00F14B38">
        <w:rPr>
          <w:rFonts w:ascii="Times New Roman" w:hAnsi="Times New Roman" w:cs="Times New Roman"/>
          <w:sz w:val="24"/>
          <w:szCs w:val="24"/>
        </w:rPr>
        <w:t>T</w:t>
      </w:r>
      <w:r w:rsidR="00761C42">
        <w:rPr>
          <w:rFonts w:ascii="Times New Roman" w:hAnsi="Times New Roman" w:cs="Times New Roman"/>
          <w:sz w:val="24"/>
          <w:szCs w:val="24"/>
        </w:rPr>
        <w:t>oolkit for data processing, and the 3D Slicer application for visualization and testing.</w:t>
      </w:r>
      <w:r w:rsidR="00F14B38">
        <w:rPr>
          <w:rFonts w:ascii="Times New Roman" w:hAnsi="Times New Roman" w:cs="Times New Roman"/>
          <w:sz w:val="24"/>
          <w:szCs w:val="24"/>
        </w:rPr>
        <w:t xml:space="preserve"> </w:t>
      </w:r>
      <w:r w:rsidR="003846D0" w:rsidRPr="003846D0">
        <w:rPr>
          <w:rFonts w:ascii="Times New Roman" w:hAnsi="Times New Roman" w:cs="Times New Roman"/>
          <w:b/>
          <w:sz w:val="24"/>
          <w:szCs w:val="24"/>
          <w:highlight w:val="yellow"/>
        </w:rPr>
        <w:t>RESULTS</w:t>
      </w:r>
      <w:r w:rsidR="003846D0">
        <w:rPr>
          <w:rFonts w:ascii="Times New Roman" w:hAnsi="Times New Roman" w:cs="Times New Roman"/>
          <w:sz w:val="24"/>
          <w:szCs w:val="24"/>
        </w:rPr>
        <w:t xml:space="preserve">: </w:t>
      </w:r>
      <w:r w:rsidR="00C90847">
        <w:rPr>
          <w:rFonts w:ascii="Times New Roman" w:hAnsi="Times New Roman" w:cs="Times New Roman"/>
          <w:sz w:val="24"/>
          <w:szCs w:val="24"/>
        </w:rPr>
        <w:t>Our tests on real ultrasound data</w:t>
      </w:r>
      <w:r w:rsidR="00821906">
        <w:rPr>
          <w:rFonts w:ascii="Times New Roman" w:hAnsi="Times New Roman" w:cs="Times New Roman"/>
          <w:sz w:val="24"/>
          <w:szCs w:val="24"/>
        </w:rPr>
        <w:t xml:space="preserve"> </w:t>
      </w:r>
      <w:r w:rsidR="00C90847">
        <w:rPr>
          <w:rFonts w:ascii="Times New Roman" w:hAnsi="Times New Roman" w:cs="Times New Roman"/>
          <w:sz w:val="24"/>
          <w:szCs w:val="24"/>
        </w:rPr>
        <w:t xml:space="preserve">sets have given </w:t>
      </w:r>
      <w:r w:rsidR="00F46434">
        <w:rPr>
          <w:rFonts w:ascii="Times New Roman" w:hAnsi="Times New Roman" w:cs="Times New Roman"/>
          <w:sz w:val="24"/>
          <w:szCs w:val="24"/>
        </w:rPr>
        <w:t xml:space="preserve">promising </w:t>
      </w:r>
      <w:r w:rsidR="00C90847">
        <w:rPr>
          <w:rFonts w:ascii="Times New Roman" w:hAnsi="Times New Roman" w:cs="Times New Roman"/>
          <w:sz w:val="24"/>
          <w:szCs w:val="24"/>
        </w:rPr>
        <w:t>results</w:t>
      </w:r>
      <w:r w:rsidR="00761C42">
        <w:rPr>
          <w:rFonts w:ascii="Times New Roman" w:hAnsi="Times New Roman" w:cs="Times New Roman"/>
          <w:sz w:val="24"/>
          <w:szCs w:val="24"/>
        </w:rPr>
        <w:t>:</w:t>
      </w:r>
      <w:r w:rsidR="00C90847">
        <w:rPr>
          <w:rFonts w:ascii="Times New Roman" w:hAnsi="Times New Roman" w:cs="Times New Roman"/>
          <w:sz w:val="24"/>
          <w:szCs w:val="24"/>
        </w:rPr>
        <w:t xml:space="preserve"> </w:t>
      </w:r>
      <w:r w:rsidR="00821906">
        <w:rPr>
          <w:rFonts w:ascii="Times New Roman" w:hAnsi="Times New Roman" w:cs="Times New Roman"/>
          <w:sz w:val="24"/>
          <w:szCs w:val="24"/>
        </w:rPr>
        <w:t>the</w:t>
      </w:r>
      <w:r w:rsidR="00C90847">
        <w:rPr>
          <w:rFonts w:ascii="Times New Roman" w:hAnsi="Times New Roman" w:cs="Times New Roman"/>
          <w:sz w:val="24"/>
          <w:szCs w:val="24"/>
        </w:rPr>
        <w:t xml:space="preserve"> method </w:t>
      </w:r>
      <w:r w:rsidR="00761C42">
        <w:rPr>
          <w:rFonts w:ascii="Times New Roman" w:hAnsi="Times New Roman" w:cs="Times New Roman"/>
          <w:sz w:val="24"/>
          <w:szCs w:val="24"/>
        </w:rPr>
        <w:t>successfully identif</w:t>
      </w:r>
      <w:r w:rsidR="00F14B38">
        <w:rPr>
          <w:rFonts w:ascii="Times New Roman" w:hAnsi="Times New Roman" w:cs="Times New Roman"/>
          <w:sz w:val="24"/>
          <w:szCs w:val="24"/>
        </w:rPr>
        <w:t>ied</w:t>
      </w:r>
      <w:r w:rsidR="00761C42">
        <w:rPr>
          <w:rFonts w:ascii="Times New Roman" w:hAnsi="Times New Roman" w:cs="Times New Roman"/>
          <w:sz w:val="24"/>
          <w:szCs w:val="24"/>
        </w:rPr>
        <w:t xml:space="preserve"> various fiducial line patterns that are typically used for calibration and </w:t>
      </w:r>
      <w:r w:rsidR="00F14B38">
        <w:rPr>
          <w:rFonts w:ascii="Times New Roman" w:hAnsi="Times New Roman" w:cs="Times New Roman"/>
          <w:sz w:val="24"/>
          <w:szCs w:val="24"/>
        </w:rPr>
        <w:t xml:space="preserve">is </w:t>
      </w:r>
      <w:r w:rsidR="009C252B">
        <w:rPr>
          <w:rFonts w:ascii="Times New Roman" w:hAnsi="Times New Roman" w:cs="Times New Roman"/>
          <w:sz w:val="24"/>
          <w:szCs w:val="24"/>
        </w:rPr>
        <w:t xml:space="preserve">capable of </w:t>
      </w:r>
      <w:r w:rsidR="00F14B38">
        <w:rPr>
          <w:rFonts w:ascii="Times New Roman" w:hAnsi="Times New Roman" w:cs="Times New Roman"/>
          <w:sz w:val="24"/>
          <w:szCs w:val="24"/>
        </w:rPr>
        <w:t>identifying</w:t>
      </w:r>
      <w:r w:rsidR="009C252B">
        <w:rPr>
          <w:rFonts w:ascii="Times New Roman" w:hAnsi="Times New Roman" w:cs="Times New Roman"/>
          <w:sz w:val="24"/>
          <w:szCs w:val="24"/>
        </w:rPr>
        <w:t xml:space="preserve"> patterns commonly used </w:t>
      </w:r>
      <w:r w:rsidR="00F14B38">
        <w:rPr>
          <w:rFonts w:ascii="Times New Roman" w:hAnsi="Times New Roman" w:cs="Times New Roman"/>
          <w:sz w:val="24"/>
          <w:szCs w:val="24"/>
        </w:rPr>
        <w:t xml:space="preserve">in </w:t>
      </w:r>
      <w:r w:rsidR="009C252B">
        <w:rPr>
          <w:rFonts w:ascii="Times New Roman" w:hAnsi="Times New Roman" w:cs="Times New Roman"/>
          <w:sz w:val="24"/>
          <w:szCs w:val="24"/>
        </w:rPr>
        <w:t>image quality assurance phantoms</w:t>
      </w:r>
      <w:r w:rsidR="00F14B38">
        <w:rPr>
          <w:rFonts w:ascii="Times New Roman" w:hAnsi="Times New Roman" w:cs="Times New Roman"/>
          <w:sz w:val="24"/>
          <w:szCs w:val="24"/>
        </w:rPr>
        <w:t>, all without any software change</w:t>
      </w:r>
      <w:r w:rsidR="00821906">
        <w:rPr>
          <w:rFonts w:ascii="Times New Roman" w:hAnsi="Times New Roman" w:cs="Times New Roman"/>
          <w:sz w:val="24"/>
          <w:szCs w:val="24"/>
        </w:rPr>
        <w:t>.</w:t>
      </w:r>
    </w:p>
    <w:p w:rsidR="00641713" w:rsidRPr="00341D5E" w:rsidRDefault="00341D5E" w:rsidP="00341D5E">
      <w:pPr>
        <w:jc w:val="center"/>
        <w:rPr>
          <w:rFonts w:ascii="Times New Roman" w:hAnsi="Times New Roman" w:cs="Times New Roman"/>
          <w:i/>
          <w:sz w:val="24"/>
          <w:szCs w:val="24"/>
        </w:rPr>
      </w:pPr>
      <w:r w:rsidRPr="00341D5E">
        <w:rPr>
          <w:rFonts w:ascii="Times New Roman" w:hAnsi="Times New Roman" w:cs="Times New Roman"/>
          <w:i/>
          <w:sz w:val="24"/>
          <w:szCs w:val="24"/>
        </w:rPr>
        <w:t xml:space="preserve"> </w:t>
      </w:r>
      <w:r>
        <w:rPr>
          <w:rFonts w:ascii="Times New Roman" w:hAnsi="Times New Roman" w:cs="Times New Roman"/>
          <w:i/>
          <w:sz w:val="24"/>
          <w:szCs w:val="24"/>
        </w:rPr>
        <w:t xml:space="preserve">Index terms: ultrasound imaging, </w:t>
      </w:r>
      <w:r w:rsidR="00F37FFB">
        <w:rPr>
          <w:rFonts w:ascii="Times New Roman" w:hAnsi="Times New Roman" w:cs="Times New Roman"/>
          <w:i/>
          <w:sz w:val="24"/>
          <w:szCs w:val="24"/>
        </w:rPr>
        <w:t>quality assurance,</w:t>
      </w:r>
      <w:r w:rsidR="00D831CE">
        <w:rPr>
          <w:rFonts w:ascii="Times New Roman" w:hAnsi="Times New Roman" w:cs="Times New Roman"/>
          <w:i/>
          <w:sz w:val="24"/>
          <w:szCs w:val="24"/>
        </w:rPr>
        <w:t xml:space="preserve"> </w:t>
      </w:r>
      <w:r w:rsidR="00F37FFB">
        <w:rPr>
          <w:rFonts w:ascii="Times New Roman" w:hAnsi="Times New Roman" w:cs="Times New Roman"/>
          <w:i/>
          <w:sz w:val="24"/>
          <w:szCs w:val="24"/>
        </w:rPr>
        <w:t>calibration</w:t>
      </w:r>
      <w:r>
        <w:rPr>
          <w:rFonts w:ascii="Times New Roman" w:hAnsi="Times New Roman" w:cs="Times New Roman"/>
          <w:i/>
          <w:sz w:val="24"/>
          <w:szCs w:val="24"/>
        </w:rPr>
        <w:t>,</w:t>
      </w:r>
      <w:r w:rsidR="00C2775A">
        <w:rPr>
          <w:rFonts w:ascii="Times New Roman" w:hAnsi="Times New Roman" w:cs="Times New Roman"/>
          <w:i/>
          <w:sz w:val="24"/>
          <w:szCs w:val="24"/>
        </w:rPr>
        <w:t xml:space="preserve"> </w:t>
      </w:r>
      <w:r w:rsidR="00F37FFB">
        <w:rPr>
          <w:rFonts w:ascii="Times New Roman" w:hAnsi="Times New Roman" w:cs="Times New Roman"/>
          <w:i/>
          <w:sz w:val="24"/>
          <w:szCs w:val="24"/>
        </w:rPr>
        <w:t>prostate brachytherapy</w:t>
      </w:r>
      <w:r>
        <w:rPr>
          <w:rFonts w:ascii="Times New Roman" w:hAnsi="Times New Roman" w:cs="Times New Roman"/>
          <w:i/>
          <w:sz w:val="24"/>
          <w:szCs w:val="24"/>
        </w:rPr>
        <w:t>.</w:t>
      </w:r>
    </w:p>
    <w:p w:rsidR="004F76F8" w:rsidRPr="00DE4DF6" w:rsidRDefault="00A12F0F"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Purpose</w:t>
      </w:r>
    </w:p>
    <w:p w:rsidR="00BD6202" w:rsidRDefault="009415CA"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t>Ultrasound</w:t>
      </w:r>
      <w:r w:rsidR="000556F5">
        <w:rPr>
          <w:rFonts w:ascii="Times New Roman" w:hAnsi="Times New Roman" w:cs="Times New Roman"/>
          <w:sz w:val="24"/>
          <w:szCs w:val="24"/>
        </w:rPr>
        <w:t xml:space="preserve">-guided low dose rate brachytherapy is now one of the popular </w:t>
      </w:r>
      <w:r w:rsidR="009E7A97">
        <w:rPr>
          <w:rFonts w:ascii="Times New Roman" w:hAnsi="Times New Roman" w:cs="Times New Roman"/>
          <w:sz w:val="24"/>
          <w:szCs w:val="24"/>
        </w:rPr>
        <w:t>c</w:t>
      </w:r>
      <w:r w:rsidR="000556F5">
        <w:rPr>
          <w:rFonts w:ascii="Times New Roman" w:hAnsi="Times New Roman" w:cs="Times New Roman"/>
          <w:sz w:val="24"/>
          <w:szCs w:val="24"/>
        </w:rPr>
        <w:t>hoices</w:t>
      </w:r>
      <w:r>
        <w:rPr>
          <w:rFonts w:ascii="Times New Roman" w:hAnsi="Times New Roman" w:cs="Times New Roman"/>
          <w:sz w:val="24"/>
          <w:szCs w:val="24"/>
        </w:rPr>
        <w:t xml:space="preserve"> </w:t>
      </w:r>
      <w:r w:rsidR="000556F5">
        <w:rPr>
          <w:rFonts w:ascii="Times New Roman" w:hAnsi="Times New Roman" w:cs="Times New Roman"/>
          <w:sz w:val="24"/>
          <w:szCs w:val="24"/>
        </w:rPr>
        <w:t xml:space="preserve">for treatment of early prostate cancer </w:t>
      </w:r>
      <w:sdt>
        <w:sdtPr>
          <w:rPr>
            <w:rFonts w:ascii="Times New Roman" w:hAnsi="Times New Roman" w:cs="Times New Roman"/>
            <w:sz w:val="24"/>
            <w:szCs w:val="24"/>
          </w:rPr>
          <w:id w:val="1574853587"/>
          <w:citation/>
        </w:sdtPr>
        <w:sdtEndPr/>
        <w:sdtContent>
          <w:r w:rsidR="0079725B">
            <w:rPr>
              <w:rFonts w:ascii="Times New Roman" w:hAnsi="Times New Roman" w:cs="Times New Roman"/>
              <w:sz w:val="24"/>
              <w:szCs w:val="24"/>
            </w:rPr>
            <w:fldChar w:fldCharType="begin"/>
          </w:r>
          <w:r w:rsidR="000556F5">
            <w:rPr>
              <w:rFonts w:ascii="Times New Roman" w:hAnsi="Times New Roman" w:cs="Times New Roman"/>
              <w:sz w:val="24"/>
              <w:szCs w:val="24"/>
            </w:rPr>
            <w:instrText xml:space="preserve"> CITATION SNa00 \l 1033 </w:instrText>
          </w:r>
          <w:r w:rsidR="0079725B">
            <w:rPr>
              <w:rFonts w:ascii="Times New Roman" w:hAnsi="Times New Roman" w:cs="Times New Roman"/>
              <w:sz w:val="24"/>
              <w:szCs w:val="24"/>
            </w:rPr>
            <w:fldChar w:fldCharType="separate"/>
          </w:r>
          <w:r w:rsidR="000556F5" w:rsidRPr="000556F5">
            <w:rPr>
              <w:rFonts w:ascii="Times New Roman" w:hAnsi="Times New Roman" w:cs="Times New Roman"/>
              <w:noProof/>
              <w:sz w:val="24"/>
              <w:szCs w:val="24"/>
            </w:rPr>
            <w:t>(Nag, 2000)</w:t>
          </w:r>
          <w:r w:rsidR="0079725B">
            <w:rPr>
              <w:rFonts w:ascii="Times New Roman" w:hAnsi="Times New Roman" w:cs="Times New Roman"/>
              <w:sz w:val="24"/>
              <w:szCs w:val="24"/>
            </w:rPr>
            <w:fldChar w:fldCharType="end"/>
          </w:r>
        </w:sdtContent>
      </w:sdt>
      <w:r w:rsidR="000556F5">
        <w:rPr>
          <w:rFonts w:ascii="Times New Roman" w:hAnsi="Times New Roman" w:cs="Times New Roman"/>
          <w:sz w:val="24"/>
          <w:szCs w:val="24"/>
        </w:rPr>
        <w:t>.</w:t>
      </w:r>
      <w:r w:rsidR="009679BF">
        <w:rPr>
          <w:rFonts w:ascii="Times New Roman" w:hAnsi="Times New Roman" w:cs="Times New Roman"/>
          <w:sz w:val="24"/>
          <w:szCs w:val="24"/>
        </w:rPr>
        <w:t xml:space="preserve"> </w:t>
      </w:r>
      <w:commentRangeStart w:id="1"/>
      <w:r w:rsidR="00640FAD">
        <w:rPr>
          <w:rFonts w:ascii="Times New Roman" w:hAnsi="Times New Roman" w:cs="Times New Roman"/>
          <w:sz w:val="24"/>
          <w:szCs w:val="24"/>
        </w:rPr>
        <w:t>During the treatment procedure radioactive seeds are inserted into the tumor</w:t>
      </w:r>
      <w:commentRangeEnd w:id="1"/>
      <w:r w:rsidR="005E3311">
        <w:rPr>
          <w:rStyle w:val="CommentReference"/>
        </w:rPr>
        <w:commentReference w:id="1"/>
      </w:r>
      <w:r w:rsidR="00640FAD">
        <w:rPr>
          <w:rFonts w:ascii="Times New Roman" w:hAnsi="Times New Roman" w:cs="Times New Roman"/>
          <w:sz w:val="24"/>
          <w:szCs w:val="24"/>
        </w:rPr>
        <w:t>. T</w:t>
      </w:r>
      <w:r w:rsidR="001E7BE3">
        <w:rPr>
          <w:rFonts w:ascii="Times New Roman" w:hAnsi="Times New Roman" w:cs="Times New Roman"/>
          <w:sz w:val="24"/>
          <w:szCs w:val="24"/>
        </w:rPr>
        <w:t xml:space="preserve">o </w:t>
      </w:r>
      <w:r w:rsidR="00F37FFB">
        <w:rPr>
          <w:rFonts w:ascii="Times New Roman" w:hAnsi="Times New Roman" w:cs="Times New Roman"/>
          <w:sz w:val="24"/>
          <w:szCs w:val="24"/>
        </w:rPr>
        <w:t xml:space="preserve">deliver </w:t>
      </w:r>
      <w:r w:rsidR="00EB64EA">
        <w:rPr>
          <w:rFonts w:ascii="Times New Roman" w:hAnsi="Times New Roman" w:cs="Times New Roman"/>
          <w:sz w:val="24"/>
          <w:szCs w:val="24"/>
        </w:rPr>
        <w:t xml:space="preserve">the prescribed </w:t>
      </w:r>
      <w:r w:rsidR="00F37FFB">
        <w:rPr>
          <w:rFonts w:ascii="Times New Roman" w:hAnsi="Times New Roman" w:cs="Times New Roman"/>
          <w:sz w:val="24"/>
          <w:szCs w:val="24"/>
        </w:rPr>
        <w:t>radiation dose to the tumor</w:t>
      </w:r>
      <w:r w:rsidR="00640FAD">
        <w:rPr>
          <w:rFonts w:ascii="Times New Roman" w:hAnsi="Times New Roman" w:cs="Times New Roman"/>
          <w:sz w:val="24"/>
          <w:szCs w:val="24"/>
        </w:rPr>
        <w:t xml:space="preserve"> and</w:t>
      </w:r>
      <w:r w:rsidR="00F77F55">
        <w:rPr>
          <w:rFonts w:ascii="Times New Roman" w:hAnsi="Times New Roman" w:cs="Times New Roman"/>
          <w:sz w:val="24"/>
          <w:szCs w:val="24"/>
        </w:rPr>
        <w:t xml:space="preserve"> </w:t>
      </w:r>
      <w:r w:rsidR="00F37FFB">
        <w:rPr>
          <w:rFonts w:ascii="Times New Roman" w:hAnsi="Times New Roman" w:cs="Times New Roman"/>
          <w:sz w:val="24"/>
          <w:szCs w:val="24"/>
        </w:rPr>
        <w:t>minimiz</w:t>
      </w:r>
      <w:r w:rsidR="00640FAD">
        <w:rPr>
          <w:rFonts w:ascii="Times New Roman" w:hAnsi="Times New Roman" w:cs="Times New Roman"/>
          <w:sz w:val="24"/>
          <w:szCs w:val="24"/>
        </w:rPr>
        <w:t>e</w:t>
      </w:r>
      <w:r w:rsidR="00F37FFB">
        <w:rPr>
          <w:rFonts w:ascii="Times New Roman" w:hAnsi="Times New Roman" w:cs="Times New Roman"/>
          <w:sz w:val="24"/>
          <w:szCs w:val="24"/>
        </w:rPr>
        <w:t xml:space="preserve"> irradiation of </w:t>
      </w:r>
      <w:r w:rsidR="001E7BE3">
        <w:rPr>
          <w:rFonts w:ascii="Times New Roman" w:hAnsi="Times New Roman" w:cs="Times New Roman"/>
          <w:sz w:val="24"/>
          <w:szCs w:val="24"/>
        </w:rPr>
        <w:t>healthy tissue</w:t>
      </w:r>
      <w:r w:rsidR="00F37FFB">
        <w:rPr>
          <w:rFonts w:ascii="Times New Roman" w:hAnsi="Times New Roman" w:cs="Times New Roman"/>
          <w:sz w:val="24"/>
          <w:szCs w:val="24"/>
        </w:rPr>
        <w:t>s</w:t>
      </w:r>
      <w:r w:rsidR="00EB64EA">
        <w:rPr>
          <w:rFonts w:ascii="Times New Roman" w:hAnsi="Times New Roman" w:cs="Times New Roman"/>
          <w:sz w:val="24"/>
          <w:szCs w:val="24"/>
        </w:rPr>
        <w:t xml:space="preserve">, </w:t>
      </w:r>
      <w:r w:rsidR="00640FAD">
        <w:rPr>
          <w:rFonts w:ascii="Times New Roman" w:hAnsi="Times New Roman" w:cs="Times New Roman"/>
          <w:sz w:val="24"/>
          <w:szCs w:val="24"/>
        </w:rPr>
        <w:t xml:space="preserve">the ultrasound </w:t>
      </w:r>
      <w:r w:rsidR="009802B2">
        <w:rPr>
          <w:rFonts w:ascii="Times New Roman" w:hAnsi="Times New Roman" w:cs="Times New Roman"/>
          <w:sz w:val="24"/>
          <w:szCs w:val="24"/>
        </w:rPr>
        <w:t xml:space="preserve">system </w:t>
      </w:r>
      <w:r w:rsidR="00EB64EA">
        <w:rPr>
          <w:rFonts w:ascii="Times New Roman" w:hAnsi="Times New Roman" w:cs="Times New Roman"/>
          <w:sz w:val="24"/>
          <w:szCs w:val="24"/>
        </w:rPr>
        <w:t xml:space="preserve">must </w:t>
      </w:r>
      <w:r w:rsidR="00640FAD">
        <w:rPr>
          <w:rFonts w:ascii="Times New Roman" w:hAnsi="Times New Roman" w:cs="Times New Roman"/>
          <w:sz w:val="24"/>
          <w:szCs w:val="24"/>
        </w:rPr>
        <w:t>provide accurate and reliable information about the prostate and seed positions</w:t>
      </w:r>
      <w:r>
        <w:rPr>
          <w:rFonts w:ascii="Times New Roman" w:hAnsi="Times New Roman" w:cs="Times New Roman"/>
          <w:sz w:val="24"/>
          <w:szCs w:val="24"/>
        </w:rPr>
        <w:t>.</w:t>
      </w:r>
      <w:r w:rsidR="008F1402">
        <w:rPr>
          <w:rFonts w:ascii="Times New Roman" w:hAnsi="Times New Roman" w:cs="Times New Roman"/>
          <w:sz w:val="24"/>
          <w:szCs w:val="24"/>
        </w:rPr>
        <w:t xml:space="preserve"> </w:t>
      </w:r>
      <w:r w:rsidR="00640FAD">
        <w:rPr>
          <w:rFonts w:ascii="Times New Roman" w:hAnsi="Times New Roman" w:cs="Times New Roman"/>
          <w:sz w:val="24"/>
          <w:szCs w:val="24"/>
        </w:rPr>
        <w:t xml:space="preserve">This requires accurate calibration and </w:t>
      </w:r>
      <w:r w:rsidR="008F1402">
        <w:rPr>
          <w:rFonts w:ascii="Times New Roman" w:hAnsi="Times New Roman" w:cs="Times New Roman"/>
          <w:sz w:val="24"/>
          <w:szCs w:val="24"/>
        </w:rPr>
        <w:t>i</w:t>
      </w:r>
      <w:r>
        <w:rPr>
          <w:rFonts w:ascii="Times New Roman" w:hAnsi="Times New Roman" w:cs="Times New Roman"/>
          <w:sz w:val="24"/>
          <w:szCs w:val="24"/>
        </w:rPr>
        <w:t>mage quality assurance</w:t>
      </w:r>
      <w:r w:rsidR="008F1402">
        <w:rPr>
          <w:rFonts w:ascii="Times New Roman" w:hAnsi="Times New Roman" w:cs="Times New Roman"/>
          <w:sz w:val="24"/>
          <w:szCs w:val="24"/>
        </w:rPr>
        <w:t xml:space="preserve"> </w:t>
      </w:r>
      <w:r w:rsidR="009802B2">
        <w:rPr>
          <w:rFonts w:ascii="Times New Roman" w:hAnsi="Times New Roman" w:cs="Times New Roman"/>
          <w:sz w:val="24"/>
          <w:szCs w:val="24"/>
        </w:rPr>
        <w:t>procedures</w:t>
      </w:r>
      <w:r w:rsidR="00640FAD">
        <w:rPr>
          <w:rFonts w:ascii="Times New Roman" w:hAnsi="Times New Roman" w:cs="Times New Roman"/>
          <w:sz w:val="24"/>
          <w:szCs w:val="24"/>
        </w:rPr>
        <w:t>. In current clinical practice</w:t>
      </w:r>
      <w:r w:rsidR="00334957">
        <w:rPr>
          <w:rStyle w:val="CommentReference"/>
        </w:rPr>
        <w:t xml:space="preserve">, </w:t>
      </w:r>
      <w:r w:rsidR="00640FAD">
        <w:rPr>
          <w:rFonts w:ascii="Times New Roman" w:hAnsi="Times New Roman" w:cs="Times New Roman"/>
          <w:sz w:val="24"/>
          <w:szCs w:val="24"/>
        </w:rPr>
        <w:t>these procedures</w:t>
      </w:r>
      <w:r w:rsidR="009802B2">
        <w:rPr>
          <w:rFonts w:ascii="Times New Roman" w:hAnsi="Times New Roman" w:cs="Times New Roman"/>
          <w:sz w:val="24"/>
          <w:szCs w:val="24"/>
        </w:rPr>
        <w:t xml:space="preserve"> </w:t>
      </w:r>
      <w:r w:rsidR="008F1402">
        <w:rPr>
          <w:rFonts w:ascii="Times New Roman" w:hAnsi="Times New Roman" w:cs="Times New Roman"/>
          <w:sz w:val="24"/>
          <w:szCs w:val="24"/>
        </w:rPr>
        <w:t>are manual</w:t>
      </w:r>
      <w:r w:rsidR="006034EC">
        <w:rPr>
          <w:rFonts w:ascii="Times New Roman" w:hAnsi="Times New Roman" w:cs="Times New Roman"/>
          <w:sz w:val="24"/>
          <w:szCs w:val="24"/>
        </w:rPr>
        <w:t>,</w:t>
      </w:r>
      <w:r w:rsidR="008F1402">
        <w:rPr>
          <w:rFonts w:ascii="Times New Roman" w:hAnsi="Times New Roman" w:cs="Times New Roman"/>
          <w:sz w:val="24"/>
          <w:szCs w:val="24"/>
        </w:rPr>
        <w:t xml:space="preserve"> lengthy</w:t>
      </w:r>
      <w:r w:rsidR="00C86A4D">
        <w:rPr>
          <w:rFonts w:ascii="Times New Roman" w:hAnsi="Times New Roman" w:cs="Times New Roman"/>
          <w:sz w:val="24"/>
          <w:szCs w:val="24"/>
        </w:rPr>
        <w:t>, require an operator with special skills and experience, and the results may be operator-dependent</w:t>
      </w:r>
      <w:r w:rsidR="006034EC">
        <w:rPr>
          <w:rFonts w:ascii="Times New Roman" w:hAnsi="Times New Roman" w:cs="Times New Roman"/>
          <w:sz w:val="24"/>
          <w:szCs w:val="24"/>
        </w:rPr>
        <w:t>. Th</w:t>
      </w:r>
      <w:r w:rsidR="00C86A4D">
        <w:rPr>
          <w:rFonts w:ascii="Times New Roman" w:hAnsi="Times New Roman" w:cs="Times New Roman"/>
          <w:sz w:val="24"/>
          <w:szCs w:val="24"/>
        </w:rPr>
        <w:t>ese limitations could be resolved by automating the</w:t>
      </w:r>
      <w:r w:rsidR="00BD6202">
        <w:rPr>
          <w:rFonts w:ascii="Times New Roman" w:hAnsi="Times New Roman" w:cs="Times New Roman"/>
          <w:sz w:val="24"/>
          <w:szCs w:val="24"/>
        </w:rPr>
        <w:t>se</w:t>
      </w:r>
      <w:r w:rsidR="00C86A4D">
        <w:rPr>
          <w:rFonts w:ascii="Times New Roman" w:hAnsi="Times New Roman" w:cs="Times New Roman"/>
          <w:sz w:val="24"/>
          <w:szCs w:val="24"/>
        </w:rPr>
        <w:t xml:space="preserve"> </w:t>
      </w:r>
      <w:r w:rsidR="00BC3BCA">
        <w:rPr>
          <w:rFonts w:ascii="Times New Roman" w:hAnsi="Times New Roman" w:cs="Times New Roman"/>
          <w:sz w:val="24"/>
          <w:szCs w:val="24"/>
        </w:rPr>
        <w:t>procedures</w:t>
      </w:r>
      <w:r w:rsidR="00C86A4D">
        <w:rPr>
          <w:rFonts w:ascii="Times New Roman" w:hAnsi="Times New Roman" w:cs="Times New Roman"/>
          <w:sz w:val="24"/>
          <w:szCs w:val="24"/>
        </w:rPr>
        <w:t>.</w:t>
      </w:r>
      <w:r w:rsidR="008F1402">
        <w:rPr>
          <w:rFonts w:ascii="Times New Roman" w:hAnsi="Times New Roman" w:cs="Times New Roman"/>
          <w:sz w:val="24"/>
          <w:szCs w:val="24"/>
        </w:rPr>
        <w:t xml:space="preserve"> </w:t>
      </w:r>
      <w:r w:rsidR="0025633D">
        <w:rPr>
          <w:rFonts w:ascii="Times New Roman" w:hAnsi="Times New Roman" w:cs="Times New Roman"/>
          <w:sz w:val="24"/>
          <w:szCs w:val="24"/>
        </w:rPr>
        <w:t>Yet</w:t>
      </w:r>
      <w:r w:rsidR="008F1402">
        <w:rPr>
          <w:rFonts w:ascii="Times New Roman" w:hAnsi="Times New Roman" w:cs="Times New Roman"/>
          <w:sz w:val="24"/>
          <w:szCs w:val="24"/>
        </w:rPr>
        <w:t xml:space="preserve">, </w:t>
      </w:r>
      <w:r w:rsidR="00DE68E7">
        <w:rPr>
          <w:rFonts w:ascii="Times New Roman" w:hAnsi="Times New Roman" w:cs="Times New Roman"/>
          <w:sz w:val="24"/>
          <w:szCs w:val="24"/>
        </w:rPr>
        <w:t>this automation is a challenging task, requiring</w:t>
      </w:r>
      <w:r w:rsidR="00A44015">
        <w:rPr>
          <w:rFonts w:ascii="Times New Roman" w:hAnsi="Times New Roman" w:cs="Times New Roman"/>
          <w:sz w:val="24"/>
          <w:szCs w:val="24"/>
        </w:rPr>
        <w:t xml:space="preserve"> research and extensive development work</w:t>
      </w:r>
      <w:r w:rsidR="00C86A4D">
        <w:rPr>
          <w:rFonts w:ascii="Times New Roman" w:hAnsi="Times New Roman" w:cs="Times New Roman"/>
          <w:sz w:val="24"/>
          <w:szCs w:val="24"/>
        </w:rPr>
        <w:t>.</w:t>
      </w:r>
    </w:p>
    <w:p w:rsidR="00BD6202" w:rsidRDefault="00DE68E7" w:rsidP="002C5584">
      <w:pPr>
        <w:spacing w:after="0"/>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One of the most important </w:t>
      </w:r>
      <w:r w:rsidR="00703703">
        <w:rPr>
          <w:rFonts w:ascii="Times New Roman" w:hAnsi="Times New Roman" w:cs="Times New Roman"/>
          <w:sz w:val="24"/>
          <w:szCs w:val="24"/>
        </w:rPr>
        <w:t>components</w:t>
      </w:r>
      <w:r>
        <w:rPr>
          <w:rFonts w:ascii="Times New Roman" w:hAnsi="Times New Roman" w:cs="Times New Roman"/>
          <w:sz w:val="24"/>
          <w:szCs w:val="24"/>
        </w:rPr>
        <w:t xml:space="preserve"> of </w:t>
      </w:r>
      <w:r w:rsidR="00703703">
        <w:rPr>
          <w:rFonts w:ascii="Times New Roman" w:hAnsi="Times New Roman" w:cs="Times New Roman"/>
          <w:sz w:val="24"/>
          <w:szCs w:val="24"/>
        </w:rPr>
        <w:t>an</w:t>
      </w:r>
      <w:r>
        <w:rPr>
          <w:rFonts w:ascii="Times New Roman" w:hAnsi="Times New Roman" w:cs="Times New Roman"/>
          <w:sz w:val="24"/>
          <w:szCs w:val="24"/>
        </w:rPr>
        <w:t xml:space="preserve"> ultrasound </w:t>
      </w:r>
      <w:r w:rsidR="00BD6202">
        <w:rPr>
          <w:rFonts w:ascii="Times New Roman" w:hAnsi="Times New Roman" w:cs="Times New Roman"/>
          <w:sz w:val="24"/>
          <w:szCs w:val="24"/>
        </w:rPr>
        <w:t xml:space="preserve">calibration and </w:t>
      </w:r>
      <w:r w:rsidR="00BC3BCA">
        <w:rPr>
          <w:rFonts w:ascii="Times New Roman" w:hAnsi="Times New Roman" w:cs="Times New Roman"/>
          <w:sz w:val="24"/>
          <w:szCs w:val="24"/>
        </w:rPr>
        <w:t xml:space="preserve">image quality assurance system is the measurement phantom. </w:t>
      </w:r>
      <w:r w:rsidR="00247EDA">
        <w:rPr>
          <w:rFonts w:ascii="Times New Roman" w:hAnsi="Times New Roman" w:cs="Times New Roman"/>
          <w:sz w:val="24"/>
          <w:szCs w:val="24"/>
        </w:rPr>
        <w:t xml:space="preserve">The CIRS phantom model 45 is one of the most popular to date </w:t>
      </w:r>
      <w:sdt>
        <w:sdtPr>
          <w:rPr>
            <w:rFonts w:ascii="Times New Roman" w:hAnsi="Times New Roman" w:cs="Times New Roman"/>
            <w:sz w:val="24"/>
            <w:szCs w:val="24"/>
          </w:rPr>
          <w:id w:val="-260527625"/>
          <w:citation/>
        </w:sdtPr>
        <w:sdtContent>
          <w:r w:rsidR="00247EDA">
            <w:rPr>
              <w:rFonts w:ascii="Times New Roman" w:hAnsi="Times New Roman" w:cs="Times New Roman"/>
              <w:sz w:val="24"/>
              <w:szCs w:val="24"/>
            </w:rPr>
            <w:fldChar w:fldCharType="begin"/>
          </w:r>
          <w:r w:rsidR="00247EDA">
            <w:rPr>
              <w:rFonts w:ascii="Times New Roman" w:hAnsi="Times New Roman" w:cs="Times New Roman"/>
              <w:sz w:val="24"/>
              <w:szCs w:val="24"/>
            </w:rPr>
            <w:instrText xml:space="preserve"> CITATION Pfe08 \l 1033 </w:instrText>
          </w:r>
          <w:r w:rsidR="00247EDA">
            <w:rPr>
              <w:rFonts w:ascii="Times New Roman" w:hAnsi="Times New Roman" w:cs="Times New Roman"/>
              <w:sz w:val="24"/>
              <w:szCs w:val="24"/>
            </w:rPr>
            <w:fldChar w:fldCharType="separate"/>
          </w:r>
          <w:r w:rsidR="00247EDA" w:rsidRPr="00247EDA">
            <w:rPr>
              <w:rFonts w:ascii="Times New Roman" w:hAnsi="Times New Roman" w:cs="Times New Roman"/>
              <w:noProof/>
              <w:sz w:val="24"/>
              <w:szCs w:val="24"/>
            </w:rPr>
            <w:t>(Pfeiffer, 2008)</w:t>
          </w:r>
          <w:r w:rsidR="00247EDA">
            <w:rPr>
              <w:rFonts w:ascii="Times New Roman" w:hAnsi="Times New Roman" w:cs="Times New Roman"/>
              <w:sz w:val="24"/>
              <w:szCs w:val="24"/>
            </w:rPr>
            <w:fldChar w:fldCharType="end"/>
          </w:r>
        </w:sdtContent>
      </w:sdt>
      <w:r w:rsidR="00247EDA">
        <w:rPr>
          <w:rFonts w:ascii="Times New Roman" w:hAnsi="Times New Roman" w:cs="Times New Roman"/>
          <w:sz w:val="24"/>
          <w:szCs w:val="24"/>
        </w:rPr>
        <w:t xml:space="preserve">. </w:t>
      </w:r>
      <w:r w:rsidR="00BC3BCA">
        <w:rPr>
          <w:rFonts w:ascii="Times New Roman" w:hAnsi="Times New Roman" w:cs="Times New Roman"/>
          <w:sz w:val="24"/>
          <w:szCs w:val="24"/>
        </w:rPr>
        <w:t>The phantom is an object that can be imaged by the ultrasound device and contains a number of precisely manufactured features</w:t>
      </w:r>
      <w:r w:rsidR="00BD6202">
        <w:rPr>
          <w:rFonts w:ascii="Times New Roman" w:hAnsi="Times New Roman" w:cs="Times New Roman"/>
          <w:sz w:val="24"/>
          <w:szCs w:val="24"/>
        </w:rPr>
        <w:t>, which</w:t>
      </w:r>
      <w:r w:rsidR="00BC3BCA">
        <w:rPr>
          <w:rFonts w:ascii="Times New Roman" w:hAnsi="Times New Roman" w:cs="Times New Roman"/>
          <w:sz w:val="24"/>
          <w:szCs w:val="24"/>
        </w:rPr>
        <w:t xml:space="preserve"> </w:t>
      </w:r>
      <w:r w:rsidR="00BD6202">
        <w:rPr>
          <w:rFonts w:ascii="Times New Roman" w:hAnsi="Times New Roman" w:cs="Times New Roman"/>
          <w:sz w:val="24"/>
          <w:szCs w:val="24"/>
        </w:rPr>
        <w:t xml:space="preserve">provide </w:t>
      </w:r>
      <w:r w:rsidR="00BC3BCA">
        <w:rPr>
          <w:rFonts w:ascii="Times New Roman" w:hAnsi="Times New Roman" w:cs="Times New Roman"/>
          <w:sz w:val="24"/>
          <w:szCs w:val="24"/>
        </w:rPr>
        <w:t>ground truth data for various measurements. Unfortunately,</w:t>
      </w:r>
      <w:r>
        <w:rPr>
          <w:rFonts w:ascii="Times New Roman" w:hAnsi="Times New Roman" w:cs="Times New Roman"/>
          <w:sz w:val="24"/>
          <w:szCs w:val="24"/>
        </w:rPr>
        <w:t xml:space="preserve"> </w:t>
      </w:r>
      <w:r w:rsidR="008F1402">
        <w:rPr>
          <w:rFonts w:ascii="Times New Roman" w:hAnsi="Times New Roman" w:cs="Times New Roman"/>
          <w:sz w:val="24"/>
          <w:szCs w:val="24"/>
        </w:rPr>
        <w:t xml:space="preserve">currently there is no </w:t>
      </w:r>
      <w:r>
        <w:rPr>
          <w:rFonts w:ascii="Times New Roman" w:hAnsi="Times New Roman" w:cs="Times New Roman"/>
          <w:sz w:val="24"/>
          <w:szCs w:val="24"/>
        </w:rPr>
        <w:t xml:space="preserve">single </w:t>
      </w:r>
      <w:r w:rsidR="008F1402">
        <w:rPr>
          <w:rFonts w:ascii="Times New Roman" w:hAnsi="Times New Roman" w:cs="Times New Roman"/>
          <w:sz w:val="24"/>
          <w:szCs w:val="24"/>
        </w:rPr>
        <w:t xml:space="preserve">phantom that is suitable </w:t>
      </w:r>
      <w:r>
        <w:rPr>
          <w:rFonts w:ascii="Times New Roman" w:hAnsi="Times New Roman" w:cs="Times New Roman"/>
          <w:sz w:val="24"/>
          <w:szCs w:val="24"/>
        </w:rPr>
        <w:t xml:space="preserve">for </w:t>
      </w:r>
      <w:r w:rsidR="008F1402">
        <w:rPr>
          <w:rFonts w:ascii="Times New Roman" w:hAnsi="Times New Roman" w:cs="Times New Roman"/>
          <w:sz w:val="24"/>
          <w:szCs w:val="24"/>
        </w:rPr>
        <w:t>perform</w:t>
      </w:r>
      <w:r>
        <w:rPr>
          <w:rFonts w:ascii="Times New Roman" w:hAnsi="Times New Roman" w:cs="Times New Roman"/>
          <w:sz w:val="24"/>
          <w:szCs w:val="24"/>
        </w:rPr>
        <w:t>ing</w:t>
      </w:r>
      <w:r w:rsidR="008F1402">
        <w:rPr>
          <w:rFonts w:ascii="Times New Roman" w:hAnsi="Times New Roman" w:cs="Times New Roman"/>
          <w:sz w:val="24"/>
          <w:szCs w:val="24"/>
        </w:rPr>
        <w:t xml:space="preserve"> all the required tests</w:t>
      </w:r>
      <w:r w:rsidR="00B44D32">
        <w:rPr>
          <w:rFonts w:ascii="Times New Roman" w:hAnsi="Times New Roman" w:cs="Times New Roman"/>
          <w:sz w:val="24"/>
          <w:szCs w:val="24"/>
        </w:rPr>
        <w:t xml:space="preserve"> fully automatically</w:t>
      </w:r>
      <w:r w:rsidR="008F1402">
        <w:rPr>
          <w:rFonts w:ascii="Times New Roman" w:hAnsi="Times New Roman" w:cs="Times New Roman"/>
          <w:sz w:val="24"/>
          <w:szCs w:val="24"/>
        </w:rPr>
        <w:t>.</w:t>
      </w:r>
      <w:r w:rsidR="009415CA">
        <w:rPr>
          <w:rFonts w:ascii="Times New Roman" w:hAnsi="Times New Roman" w:cs="Times New Roman"/>
          <w:sz w:val="24"/>
          <w:szCs w:val="24"/>
        </w:rPr>
        <w:t xml:space="preserve"> </w:t>
      </w:r>
      <w:r w:rsidR="00B44D32">
        <w:rPr>
          <w:rFonts w:ascii="Times New Roman" w:hAnsi="Times New Roman" w:cs="Times New Roman"/>
          <w:sz w:val="24"/>
          <w:szCs w:val="24"/>
        </w:rPr>
        <w:t>Development of these automatic methods and corresponding phantoms require extensive research work</w:t>
      </w:r>
      <w:r w:rsidR="008F1402">
        <w:rPr>
          <w:rFonts w:ascii="Times New Roman" w:hAnsi="Times New Roman" w:cs="Times New Roman"/>
          <w:sz w:val="24"/>
          <w:szCs w:val="24"/>
        </w:rPr>
        <w:t>.</w:t>
      </w:r>
      <w:r w:rsidR="009415CA">
        <w:rPr>
          <w:rFonts w:ascii="Times New Roman" w:hAnsi="Times New Roman" w:cs="Times New Roman"/>
          <w:sz w:val="24"/>
          <w:szCs w:val="24"/>
        </w:rPr>
        <w:t xml:space="preserve"> </w:t>
      </w:r>
      <w:r w:rsidR="00341E13">
        <w:rPr>
          <w:rFonts w:ascii="Times New Roman" w:hAnsi="Times New Roman" w:cs="Times New Roman"/>
          <w:sz w:val="24"/>
          <w:szCs w:val="24"/>
        </w:rPr>
        <w:t>T</w:t>
      </w:r>
      <w:r w:rsidR="00BD6202">
        <w:rPr>
          <w:rFonts w:ascii="Times New Roman" w:hAnsi="Times New Roman" w:cs="Times New Roman"/>
          <w:sz w:val="24"/>
          <w:szCs w:val="24"/>
        </w:rPr>
        <w:t xml:space="preserve">ypically </w:t>
      </w:r>
      <w:r w:rsidR="009415CA">
        <w:rPr>
          <w:rFonts w:ascii="Times New Roman" w:hAnsi="Times New Roman" w:cs="Times New Roman"/>
          <w:sz w:val="24"/>
          <w:szCs w:val="24"/>
        </w:rPr>
        <w:t xml:space="preserve">new </w:t>
      </w:r>
      <w:r w:rsidR="00BD6202">
        <w:rPr>
          <w:rFonts w:ascii="Times New Roman" w:hAnsi="Times New Roman" w:cs="Times New Roman"/>
          <w:sz w:val="24"/>
          <w:szCs w:val="24"/>
        </w:rPr>
        <w:t xml:space="preserve">software algorithm </w:t>
      </w:r>
      <w:r w:rsidR="00D12A03">
        <w:rPr>
          <w:rFonts w:ascii="Times New Roman" w:hAnsi="Times New Roman" w:cs="Times New Roman"/>
          <w:sz w:val="24"/>
          <w:szCs w:val="24"/>
        </w:rPr>
        <w:t>needs to</w:t>
      </w:r>
      <w:r w:rsidR="00BD6202">
        <w:rPr>
          <w:rFonts w:ascii="Times New Roman" w:hAnsi="Times New Roman" w:cs="Times New Roman"/>
          <w:sz w:val="24"/>
          <w:szCs w:val="24"/>
        </w:rPr>
        <w:t xml:space="preserve"> be developed and tuned for each</w:t>
      </w:r>
      <w:r w:rsidR="009415CA">
        <w:rPr>
          <w:rFonts w:ascii="Times New Roman" w:hAnsi="Times New Roman" w:cs="Times New Roman"/>
          <w:sz w:val="24"/>
          <w:szCs w:val="24"/>
        </w:rPr>
        <w:t xml:space="preserve"> phantom</w:t>
      </w:r>
      <w:r w:rsidR="00BD6202">
        <w:rPr>
          <w:rFonts w:ascii="Times New Roman" w:hAnsi="Times New Roman" w:cs="Times New Roman"/>
          <w:sz w:val="24"/>
          <w:szCs w:val="24"/>
        </w:rPr>
        <w:t xml:space="preserve"> version</w:t>
      </w:r>
      <w:r w:rsidR="001B1DB5">
        <w:rPr>
          <w:rFonts w:ascii="Times New Roman" w:hAnsi="Times New Roman" w:cs="Times New Roman"/>
          <w:sz w:val="24"/>
          <w:szCs w:val="24"/>
        </w:rPr>
        <w:t xml:space="preserve">, often performed by </w:t>
      </w:r>
      <w:r w:rsidR="009415CA">
        <w:rPr>
          <w:rFonts w:ascii="Times New Roman" w:hAnsi="Times New Roman" w:cs="Times New Roman"/>
          <w:sz w:val="24"/>
          <w:szCs w:val="24"/>
        </w:rPr>
        <w:t>a trial and error process</w:t>
      </w:r>
      <w:r w:rsidR="001B1DB5">
        <w:rPr>
          <w:rFonts w:ascii="Times New Roman" w:hAnsi="Times New Roman" w:cs="Times New Roman"/>
          <w:sz w:val="24"/>
          <w:szCs w:val="24"/>
        </w:rPr>
        <w:t xml:space="preserve">. This is </w:t>
      </w:r>
      <w:r w:rsidR="00BD6202">
        <w:rPr>
          <w:rFonts w:ascii="Times New Roman" w:hAnsi="Times New Roman" w:cs="Times New Roman"/>
          <w:sz w:val="24"/>
          <w:szCs w:val="24"/>
        </w:rPr>
        <w:t>time-consuming and does not guarantee optimal results</w:t>
      </w:r>
      <w:r w:rsidR="009415CA">
        <w:rPr>
          <w:rFonts w:ascii="Times New Roman" w:hAnsi="Times New Roman" w:cs="Times New Roman"/>
          <w:sz w:val="24"/>
          <w:szCs w:val="24"/>
        </w:rPr>
        <w:t>.</w:t>
      </w:r>
    </w:p>
    <w:p w:rsidR="004F76F8" w:rsidRDefault="008F1402" w:rsidP="00625B5D">
      <w:pPr>
        <w:ind w:firstLine="720"/>
        <w:jc w:val="both"/>
        <w:rPr>
          <w:rFonts w:ascii="Times New Roman" w:hAnsi="Times New Roman" w:cs="Times New Roman"/>
          <w:sz w:val="24"/>
          <w:szCs w:val="24"/>
        </w:rPr>
      </w:pPr>
      <w:r>
        <w:rPr>
          <w:rFonts w:ascii="Times New Roman" w:hAnsi="Times New Roman" w:cs="Times New Roman"/>
          <w:sz w:val="24"/>
          <w:szCs w:val="24"/>
        </w:rPr>
        <w:t xml:space="preserve">We propose a method that helps this research and development work by not requiring any software changes when using different phantom </w:t>
      </w:r>
      <w:r w:rsidR="001B1DB5">
        <w:rPr>
          <w:rFonts w:ascii="Times New Roman" w:hAnsi="Times New Roman" w:cs="Times New Roman"/>
          <w:sz w:val="24"/>
          <w:szCs w:val="24"/>
        </w:rPr>
        <w:t xml:space="preserve">versions. </w:t>
      </w:r>
      <w:r w:rsidR="001B1DB5" w:rsidRPr="001B1DB5">
        <w:rPr>
          <w:rFonts w:ascii="Times New Roman" w:hAnsi="Times New Roman" w:cs="Times New Roman"/>
          <w:sz w:val="24"/>
          <w:szCs w:val="24"/>
        </w:rPr>
        <w:t xml:space="preserve">Automatic segmentation </w:t>
      </w:r>
      <w:r w:rsidR="001B1DB5">
        <w:rPr>
          <w:rFonts w:ascii="Times New Roman" w:hAnsi="Times New Roman" w:cs="Times New Roman"/>
          <w:sz w:val="24"/>
          <w:szCs w:val="24"/>
        </w:rPr>
        <w:t xml:space="preserve">of fiducial lines is an essential feature in many </w:t>
      </w:r>
      <w:r w:rsidR="001B1DB5" w:rsidRPr="001B1DB5">
        <w:rPr>
          <w:rFonts w:ascii="Times New Roman" w:hAnsi="Times New Roman" w:cs="Times New Roman"/>
          <w:sz w:val="24"/>
          <w:szCs w:val="24"/>
        </w:rPr>
        <w:t xml:space="preserve">calibration and image quality assurance </w:t>
      </w:r>
      <w:r w:rsidR="001B1DB5">
        <w:rPr>
          <w:rFonts w:ascii="Times New Roman" w:hAnsi="Times New Roman" w:cs="Times New Roman"/>
          <w:sz w:val="24"/>
          <w:szCs w:val="24"/>
        </w:rPr>
        <w:t>methods</w:t>
      </w:r>
      <w:r w:rsidR="00625B5D">
        <w:rPr>
          <w:rFonts w:ascii="Times New Roman" w:hAnsi="Times New Roman" w:cs="Times New Roman"/>
          <w:sz w:val="24"/>
          <w:szCs w:val="24"/>
        </w:rPr>
        <w:t>.</w:t>
      </w:r>
    </w:p>
    <w:p w:rsidR="003D3354" w:rsidRDefault="004E0FA9"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Method</w:t>
      </w:r>
      <w:r w:rsidR="005C6EB1">
        <w:rPr>
          <w:rFonts w:ascii="Times New Roman" w:hAnsi="Times New Roman" w:cs="Times New Roman"/>
          <w:b/>
          <w:i/>
          <w:sz w:val="28"/>
          <w:szCs w:val="24"/>
          <w:u w:val="single"/>
        </w:rPr>
        <w:t>s</w:t>
      </w: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Overview</w:t>
      </w:r>
    </w:p>
    <w:p w:rsidR="00B27260" w:rsidRDefault="00B12A10" w:rsidP="00703703">
      <w:pPr>
        <w:ind w:firstLine="720"/>
        <w:jc w:val="both"/>
        <w:rPr>
          <w:rFonts w:ascii="Times New Roman" w:hAnsi="Times New Roman" w:cs="Times New Roman"/>
          <w:sz w:val="24"/>
          <w:szCs w:val="24"/>
        </w:rPr>
      </w:pPr>
      <w:r>
        <w:rPr>
          <w:rFonts w:ascii="Times New Roman" w:hAnsi="Times New Roman" w:cs="Times New Roman"/>
          <w:sz w:val="24"/>
          <w:szCs w:val="24"/>
        </w:rPr>
        <w:t>Each phantom includes a specific number of fiducial lines, these lines are physical lines of known positions and their detection provides a ground truth position for the calibration</w:t>
      </w:r>
      <w:r w:rsidR="00625B5D">
        <w:rPr>
          <w:rFonts w:ascii="Times New Roman" w:hAnsi="Times New Roman" w:cs="Times New Roman"/>
          <w:sz w:val="24"/>
          <w:szCs w:val="24"/>
        </w:rPr>
        <w:t xml:space="preserve"> </w:t>
      </w:r>
      <w:sdt>
        <w:sdtPr>
          <w:rPr>
            <w:rFonts w:ascii="Times New Roman" w:hAnsi="Times New Roman" w:cs="Times New Roman"/>
            <w:sz w:val="24"/>
            <w:szCs w:val="24"/>
          </w:rPr>
          <w:id w:val="106578735"/>
          <w:citation/>
        </w:sdtPr>
        <w:sdtEndPr/>
        <w:sdtContent>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79725B">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79725B">
            <w:rPr>
              <w:rFonts w:ascii="Times New Roman" w:hAnsi="Times New Roman" w:cs="Times New Roman"/>
              <w:sz w:val="24"/>
              <w:szCs w:val="24"/>
            </w:rPr>
            <w:fldChar w:fldCharType="end"/>
          </w:r>
        </w:sdtContent>
      </w:sdt>
      <w:r w:rsidR="00625B5D">
        <w:rPr>
          <w:rFonts w:ascii="Times New Roman" w:hAnsi="Times New Roman" w:cs="Times New Roman"/>
          <w:sz w:val="24"/>
          <w:szCs w:val="24"/>
        </w:rPr>
        <w:t xml:space="preserve"> </w:t>
      </w:r>
      <w:r w:rsidR="00E76BFD">
        <w:rPr>
          <w:rFonts w:ascii="Times New Roman" w:hAnsi="Times New Roman" w:cs="Times New Roman"/>
          <w:sz w:val="24"/>
          <w:szCs w:val="24"/>
        </w:rPr>
        <w:t>and image quality assurance</w:t>
      </w:r>
      <w:r w:rsidR="00625B5D">
        <w:rPr>
          <w:rFonts w:ascii="Times New Roman" w:hAnsi="Times New Roman" w:cs="Times New Roman"/>
          <w:sz w:val="24"/>
          <w:szCs w:val="24"/>
        </w:rPr>
        <w:t xml:space="preserve"> </w:t>
      </w:r>
      <w:sdt>
        <w:sdtPr>
          <w:rPr>
            <w:rFonts w:ascii="Times New Roman" w:hAnsi="Times New Roman" w:cs="Times New Roman"/>
            <w:sz w:val="24"/>
            <w:szCs w:val="24"/>
          </w:rPr>
          <w:id w:val="106578736"/>
          <w:citation/>
        </w:sdtPr>
        <w:sdtEndPr/>
        <w:sdtContent>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Pfe08 \l 1033 </w:instrText>
          </w:r>
          <w:r w:rsidR="0079725B">
            <w:rPr>
              <w:rFonts w:ascii="Times New Roman" w:hAnsi="Times New Roman" w:cs="Times New Roman"/>
              <w:sz w:val="24"/>
              <w:szCs w:val="24"/>
            </w:rPr>
            <w:fldChar w:fldCharType="separate"/>
          </w:r>
          <w:r w:rsidR="0079725B" w:rsidRPr="00F50AB3">
            <w:rPr>
              <w:rFonts w:ascii="Times New Roman" w:hAnsi="Times New Roman" w:cs="Times New Roman"/>
              <w:noProof/>
              <w:sz w:val="24"/>
              <w:szCs w:val="24"/>
            </w:rPr>
            <w:t>(Pfeiffer, 2008)</w:t>
          </w:r>
          <w:r w:rsidR="0079725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507877">
        <w:rPr>
          <w:rFonts w:ascii="Times New Roman" w:hAnsi="Times New Roman" w:cs="Times New Roman"/>
          <w:sz w:val="24"/>
          <w:szCs w:val="24"/>
        </w:rPr>
        <w:t xml:space="preserve">We focused on developing algorithms that support the general solution of this problem </w:t>
      </w:r>
      <w:r w:rsidR="00507877">
        <w:rPr>
          <w:rFonts w:ascii="Times New Roman" w:hAnsi="Times New Roman" w:cs="Times New Roman"/>
          <w:sz w:val="24"/>
          <w:szCs w:val="24"/>
        </w:rPr>
        <w:t xml:space="preserve">and </w:t>
      </w:r>
      <w:r w:rsidR="00507877">
        <w:rPr>
          <w:rFonts w:ascii="Times New Roman" w:hAnsi="Times New Roman" w:cs="Times New Roman"/>
          <w:sz w:val="24"/>
          <w:szCs w:val="24"/>
        </w:rPr>
        <w:t>enable detection of coplanar lines that can be contained in multiple planes for any number of lines per plane.</w:t>
      </w:r>
      <w:r w:rsidR="00507877">
        <w:rPr>
          <w:rFonts w:ascii="Times New Roman" w:hAnsi="Times New Roman" w:cs="Times New Roman"/>
          <w:sz w:val="24"/>
          <w:szCs w:val="24"/>
        </w:rPr>
        <w:t xml:space="preserve"> </w:t>
      </w:r>
      <w:r w:rsidR="00625B5D">
        <w:rPr>
          <w:rFonts w:ascii="Times New Roman" w:hAnsi="Times New Roman" w:cs="Times New Roman"/>
          <w:sz w:val="24"/>
          <w:szCs w:val="24"/>
        </w:rPr>
        <w:t xml:space="preserve">We first extract a list of points that are potential intersection of </w:t>
      </w:r>
      <w:proofErr w:type="spellStart"/>
      <w:r w:rsidR="00625B5D">
        <w:rPr>
          <w:rFonts w:ascii="Times New Roman" w:hAnsi="Times New Roman" w:cs="Times New Roman"/>
          <w:sz w:val="24"/>
          <w:szCs w:val="24"/>
        </w:rPr>
        <w:t>fiducial</w:t>
      </w:r>
      <w:proofErr w:type="spellEnd"/>
      <w:r w:rsidR="00625B5D">
        <w:rPr>
          <w:rFonts w:ascii="Times New Roman" w:hAnsi="Times New Roman" w:cs="Times New Roman"/>
          <w:sz w:val="24"/>
          <w:szCs w:val="24"/>
        </w:rPr>
        <w:t xml:space="preserve"> lines using the method described in </w:t>
      </w:r>
      <w:sdt>
        <w:sdtPr>
          <w:rPr>
            <w:rFonts w:ascii="Times New Roman" w:hAnsi="Times New Roman" w:cs="Times New Roman"/>
            <w:sz w:val="24"/>
            <w:szCs w:val="24"/>
          </w:rPr>
          <w:id w:val="106578737"/>
          <w:citation/>
        </w:sdtPr>
        <w:sdtEndPr/>
        <w:sdtContent>
          <w:r w:rsidR="0079725B">
            <w:rPr>
              <w:rFonts w:ascii="Times New Roman" w:hAnsi="Times New Roman" w:cs="Times New Roman"/>
              <w:sz w:val="24"/>
              <w:szCs w:val="24"/>
            </w:rPr>
            <w:fldChar w:fldCharType="begin"/>
          </w:r>
          <w:r w:rsidR="00625B5D">
            <w:rPr>
              <w:rFonts w:ascii="Times New Roman" w:hAnsi="Times New Roman" w:cs="Times New Roman"/>
              <w:sz w:val="24"/>
              <w:szCs w:val="24"/>
            </w:rPr>
            <w:instrText xml:space="preserve"> CITATION Che09 \l 1033 </w:instrText>
          </w:r>
          <w:r w:rsidR="0079725B">
            <w:rPr>
              <w:rFonts w:ascii="Times New Roman" w:hAnsi="Times New Roman" w:cs="Times New Roman"/>
              <w:sz w:val="24"/>
              <w:szCs w:val="24"/>
            </w:rPr>
            <w:fldChar w:fldCharType="separate"/>
          </w:r>
          <w:r w:rsidR="00625B5D" w:rsidRPr="005470F3">
            <w:rPr>
              <w:rFonts w:ascii="Times New Roman" w:hAnsi="Times New Roman" w:cs="Times New Roman"/>
              <w:noProof/>
              <w:sz w:val="24"/>
              <w:szCs w:val="24"/>
            </w:rPr>
            <w:t>(Chen, 2009)</w:t>
          </w:r>
          <w:r w:rsidR="0079725B">
            <w:rPr>
              <w:rFonts w:ascii="Times New Roman" w:hAnsi="Times New Roman" w:cs="Times New Roman"/>
              <w:sz w:val="24"/>
              <w:szCs w:val="24"/>
            </w:rPr>
            <w:fldChar w:fldCharType="end"/>
          </w:r>
        </w:sdtContent>
      </w:sdt>
      <w:r w:rsidR="0034249C">
        <w:rPr>
          <w:rFonts w:ascii="Times New Roman" w:hAnsi="Times New Roman" w:cs="Times New Roman"/>
          <w:sz w:val="24"/>
          <w:szCs w:val="24"/>
        </w:rPr>
        <w:t>.</w:t>
      </w:r>
      <w:r w:rsidR="00625B5D">
        <w:rPr>
          <w:rFonts w:ascii="Times New Roman" w:hAnsi="Times New Roman" w:cs="Times New Roman"/>
          <w:sz w:val="24"/>
          <w:szCs w:val="24"/>
        </w:rPr>
        <w:t xml:space="preserve"> Then</w:t>
      </w:r>
      <w:r w:rsidR="00C8711F">
        <w:rPr>
          <w:rFonts w:ascii="Times New Roman" w:hAnsi="Times New Roman" w:cs="Times New Roman"/>
          <w:sz w:val="24"/>
          <w:szCs w:val="24"/>
        </w:rPr>
        <w:t xml:space="preserve"> </w:t>
      </w:r>
      <w:r w:rsidR="00625B5D">
        <w:rPr>
          <w:rFonts w:ascii="Times New Roman" w:hAnsi="Times New Roman" w:cs="Times New Roman"/>
          <w:sz w:val="24"/>
          <w:szCs w:val="24"/>
        </w:rPr>
        <w:t xml:space="preserve">the </w:t>
      </w:r>
      <w:r w:rsidR="00C8711F">
        <w:rPr>
          <w:rFonts w:ascii="Times New Roman" w:hAnsi="Times New Roman" w:cs="Times New Roman"/>
          <w:sz w:val="24"/>
          <w:szCs w:val="24"/>
        </w:rPr>
        <w:t>list of fiducial points</w:t>
      </w:r>
      <w:r w:rsidR="00526D82">
        <w:rPr>
          <w:rFonts w:ascii="Times New Roman" w:hAnsi="Times New Roman" w:cs="Times New Roman"/>
          <w:sz w:val="24"/>
          <w:szCs w:val="24"/>
        </w:rPr>
        <w:t xml:space="preserve"> in the image plane</w:t>
      </w:r>
      <w:r w:rsidR="00C8711F">
        <w:rPr>
          <w:rFonts w:ascii="Times New Roman" w:hAnsi="Times New Roman" w:cs="Times New Roman"/>
          <w:sz w:val="24"/>
          <w:szCs w:val="24"/>
        </w:rPr>
        <w:t xml:space="preserve"> registered to the </w:t>
      </w:r>
      <w:r w:rsidR="001F4F66">
        <w:rPr>
          <w:rFonts w:ascii="Times New Roman" w:hAnsi="Times New Roman" w:cs="Times New Roman"/>
          <w:sz w:val="24"/>
          <w:szCs w:val="24"/>
        </w:rPr>
        <w:t xml:space="preserve">actual </w:t>
      </w:r>
      <w:r w:rsidR="00C8711F">
        <w:rPr>
          <w:rFonts w:ascii="Times New Roman" w:hAnsi="Times New Roman" w:cs="Times New Roman"/>
          <w:sz w:val="24"/>
          <w:szCs w:val="24"/>
        </w:rPr>
        <w:t>fiducial line</w:t>
      </w:r>
      <w:r w:rsidR="00D72AA8">
        <w:rPr>
          <w:rFonts w:ascii="Times New Roman" w:hAnsi="Times New Roman" w:cs="Times New Roman"/>
          <w:sz w:val="24"/>
          <w:szCs w:val="24"/>
        </w:rPr>
        <w:t>s</w:t>
      </w:r>
      <w:r w:rsidR="00C8711F">
        <w:rPr>
          <w:rFonts w:ascii="Times New Roman" w:hAnsi="Times New Roman" w:cs="Times New Roman"/>
          <w:sz w:val="24"/>
          <w:szCs w:val="24"/>
        </w:rPr>
        <w:t xml:space="preserve"> </w:t>
      </w:r>
      <w:r w:rsidR="00526D82">
        <w:rPr>
          <w:rFonts w:ascii="Times New Roman" w:hAnsi="Times New Roman" w:cs="Times New Roman"/>
          <w:sz w:val="24"/>
          <w:szCs w:val="24"/>
        </w:rPr>
        <w:t>in the phantom</w:t>
      </w:r>
      <w:r w:rsidR="00C8711F">
        <w:rPr>
          <w:rFonts w:ascii="Times New Roman" w:hAnsi="Times New Roman" w:cs="Times New Roman"/>
          <w:sz w:val="24"/>
          <w:szCs w:val="24"/>
        </w:rPr>
        <w:t xml:space="preserve">. </w:t>
      </w:r>
      <w:r w:rsidR="00625B5D">
        <w:rPr>
          <w:rFonts w:ascii="Times New Roman" w:hAnsi="Times New Roman" w:cs="Times New Roman"/>
          <w:sz w:val="24"/>
          <w:szCs w:val="24"/>
        </w:rPr>
        <w:t xml:space="preserve"> Finally, </w:t>
      </w:r>
      <w:commentRangeStart w:id="2"/>
      <w:r w:rsidR="00625B5D">
        <w:rPr>
          <w:rFonts w:ascii="Times New Roman" w:hAnsi="Times New Roman" w:cs="Times New Roman"/>
          <w:sz w:val="24"/>
          <w:szCs w:val="24"/>
        </w:rPr>
        <w:t>various calibration and quality assurance parameters</w:t>
      </w:r>
      <w:commentRangeEnd w:id="2"/>
      <w:r w:rsidR="00983B4D">
        <w:rPr>
          <w:rStyle w:val="CommentReference"/>
        </w:rPr>
        <w:commentReference w:id="2"/>
      </w:r>
      <w:r w:rsidR="00625B5D">
        <w:rPr>
          <w:rFonts w:ascii="Times New Roman" w:hAnsi="Times New Roman" w:cs="Times New Roman"/>
          <w:sz w:val="24"/>
          <w:szCs w:val="24"/>
        </w:rPr>
        <w:t xml:space="preserve"> are determined using this correspondence of fiducial line positions in the phantom and in the image space.</w:t>
      </w:r>
    </w:p>
    <w:p w:rsidR="00B27260" w:rsidRPr="00703703" w:rsidRDefault="00B27260" w:rsidP="00C42C79">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Phantom definition</w:t>
      </w:r>
    </w:p>
    <w:p w:rsidR="00091831" w:rsidRDefault="00D62615" w:rsidP="00091831">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66C35">
        <w:rPr>
          <w:rFonts w:ascii="Times New Roman" w:hAnsi="Times New Roman" w:cs="Times New Roman"/>
          <w:sz w:val="24"/>
          <w:szCs w:val="24"/>
        </w:rPr>
        <w:t xml:space="preserve">exact locations and basic structure (such as parallel or Z-shaped pattern) of the </w:t>
      </w:r>
      <w:r>
        <w:rPr>
          <w:rFonts w:ascii="Times New Roman" w:hAnsi="Times New Roman" w:cs="Times New Roman"/>
          <w:sz w:val="24"/>
          <w:szCs w:val="24"/>
        </w:rPr>
        <w:t xml:space="preserve">fiducial lines </w:t>
      </w:r>
      <w:r w:rsidR="00E66C35">
        <w:rPr>
          <w:rFonts w:ascii="Times New Roman" w:hAnsi="Times New Roman" w:cs="Times New Roman"/>
          <w:sz w:val="24"/>
          <w:szCs w:val="24"/>
        </w:rPr>
        <w:t>are described</w:t>
      </w:r>
      <w:r>
        <w:rPr>
          <w:rFonts w:ascii="Times New Roman" w:hAnsi="Times New Roman" w:cs="Times New Roman"/>
          <w:sz w:val="24"/>
          <w:szCs w:val="24"/>
        </w:rPr>
        <w:t xml:space="preserve"> in the phantom definition file. The number of these structures is not limited and is provided in the phantom definition file. </w:t>
      </w:r>
      <w:r w:rsidR="005C72C1">
        <w:rPr>
          <w:rFonts w:ascii="Times New Roman" w:hAnsi="Times New Roman" w:cs="Times New Roman"/>
          <w:sz w:val="24"/>
          <w:szCs w:val="24"/>
        </w:rPr>
        <w:t xml:space="preserve">The XML format was chosen for its simplicity to be interpreted by both humans and computers and because it is a standard format. </w:t>
      </w:r>
      <w:r w:rsidR="00B27260">
        <w:rPr>
          <w:rFonts w:ascii="Times New Roman" w:hAnsi="Times New Roman" w:cs="Times New Roman"/>
          <w:sz w:val="24"/>
          <w:szCs w:val="24"/>
        </w:rPr>
        <w:t>Here is an example of a phantom definition file:</w:t>
      </w:r>
    </w:p>
    <w:p w:rsidR="00B27260" w:rsidRDefault="00777ED2" w:rsidP="00B27260">
      <w:pPr>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926525" wp14:editId="763F1DD8">
            <wp:extent cx="5619115" cy="27997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115" cy="2799715"/>
                    </a:xfrm>
                    <a:prstGeom prst="rect">
                      <a:avLst/>
                    </a:prstGeom>
                    <a:noFill/>
                  </pic:spPr>
                </pic:pic>
              </a:graphicData>
            </a:graphic>
          </wp:inline>
        </w:drawing>
      </w:r>
    </w:p>
    <w:p w:rsidR="00B27260" w:rsidRDefault="00B27260" w:rsidP="00B27260">
      <w:pPr>
        <w:ind w:firstLine="720"/>
        <w:jc w:val="both"/>
        <w:rPr>
          <w:rFonts w:ascii="Times New Roman" w:hAnsi="Times New Roman" w:cs="Times New Roman"/>
          <w:sz w:val="24"/>
          <w:szCs w:val="24"/>
        </w:rPr>
      </w:pPr>
    </w:p>
    <w:p w:rsidR="00B27260" w:rsidRPr="00861746" w:rsidRDefault="00B27260" w:rsidP="00C42C79">
      <w:pPr>
        <w:pStyle w:val="ListParagraph"/>
        <w:numPr>
          <w:ilvl w:val="0"/>
          <w:numId w:val="3"/>
        </w:numPr>
        <w:spacing w:after="0"/>
        <w:jc w:val="both"/>
        <w:rPr>
          <w:rFonts w:ascii="Times New Roman" w:hAnsi="Times New Roman" w:cs="Times New Roman"/>
          <w:i/>
          <w:sz w:val="28"/>
          <w:szCs w:val="24"/>
        </w:rPr>
      </w:pPr>
      <w:commentRangeStart w:id="3"/>
      <w:r w:rsidRPr="00861746">
        <w:rPr>
          <w:rFonts w:ascii="Times New Roman" w:hAnsi="Times New Roman" w:cs="Times New Roman"/>
          <w:i/>
          <w:sz w:val="28"/>
          <w:szCs w:val="24"/>
        </w:rPr>
        <w:t>Generic method</w:t>
      </w:r>
      <w:r w:rsidR="007C489A">
        <w:rPr>
          <w:rFonts w:ascii="Times New Roman" w:hAnsi="Times New Roman" w:cs="Times New Roman"/>
          <w:i/>
          <w:sz w:val="28"/>
          <w:szCs w:val="24"/>
        </w:rPr>
        <w:t xml:space="preserve"> </w:t>
      </w:r>
      <w:r w:rsidR="00D43AB0">
        <w:rPr>
          <w:rFonts w:ascii="Times New Roman" w:hAnsi="Times New Roman" w:cs="Times New Roman"/>
          <w:i/>
          <w:sz w:val="28"/>
          <w:szCs w:val="24"/>
        </w:rPr>
        <w:t>for fiducial pattern recognition and automatic computation of tolerance parameters</w:t>
      </w:r>
      <w:commentRangeEnd w:id="3"/>
      <w:r w:rsidR="00486CC5">
        <w:rPr>
          <w:rStyle w:val="CommentReference"/>
        </w:rPr>
        <w:commentReference w:id="3"/>
      </w:r>
    </w:p>
    <w:p w:rsidR="00B27260" w:rsidRDefault="00E66C35" w:rsidP="008D3D65">
      <w:pPr>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Assuming each fiducial pattern consisting of coplanar lines (as it is the case in </w:t>
      </w:r>
      <w:r w:rsidR="00997A32">
        <w:rPr>
          <w:rFonts w:ascii="Times New Roman" w:hAnsi="Times New Roman" w:cs="Times New Roman"/>
          <w:sz w:val="24"/>
          <w:szCs w:val="24"/>
        </w:rPr>
        <w:t>most</w:t>
      </w:r>
      <w:r>
        <w:rPr>
          <w:rFonts w:ascii="Times New Roman" w:hAnsi="Times New Roman" w:cs="Times New Roman"/>
          <w:sz w:val="24"/>
          <w:szCs w:val="24"/>
        </w:rPr>
        <w:t xml:space="preserve"> phantoms, such as </w:t>
      </w:r>
      <w:sdt>
        <w:sdtPr>
          <w:rPr>
            <w:rFonts w:ascii="Times New Roman" w:hAnsi="Times New Roman" w:cs="Times New Roman"/>
            <w:sz w:val="24"/>
            <w:szCs w:val="24"/>
          </w:rPr>
          <w:id w:val="-1423715661"/>
          <w:citation/>
        </w:sdtPr>
        <w:sdtEndPr/>
        <w:sdtContent>
          <w:r w:rsidR="00F50AB3">
            <w:rPr>
              <w:rFonts w:ascii="Times New Roman" w:hAnsi="Times New Roman" w:cs="Times New Roman"/>
              <w:sz w:val="24"/>
              <w:szCs w:val="24"/>
            </w:rPr>
            <w:fldChar w:fldCharType="begin"/>
          </w:r>
          <w:r w:rsidR="00F50AB3">
            <w:rPr>
              <w:rFonts w:ascii="Times New Roman" w:hAnsi="Times New Roman" w:cs="Times New Roman"/>
              <w:sz w:val="24"/>
              <w:szCs w:val="24"/>
            </w:rPr>
            <w:instrText xml:space="preserve"> CITATION Che09 \l 1033 </w:instrText>
          </w:r>
          <w:r w:rsidR="00F50AB3">
            <w:rPr>
              <w:rFonts w:ascii="Times New Roman" w:hAnsi="Times New Roman" w:cs="Times New Roman"/>
              <w:sz w:val="24"/>
              <w:szCs w:val="24"/>
            </w:rPr>
            <w:fldChar w:fldCharType="separate"/>
          </w:r>
          <w:r w:rsidR="00F50AB3" w:rsidRPr="00F50AB3">
            <w:rPr>
              <w:rFonts w:ascii="Times New Roman" w:hAnsi="Times New Roman" w:cs="Times New Roman"/>
              <w:noProof/>
              <w:sz w:val="24"/>
              <w:szCs w:val="24"/>
            </w:rPr>
            <w:t>(Chen, 2009)</w:t>
          </w:r>
          <w:r w:rsidR="00F50AB3">
            <w:rPr>
              <w:rFonts w:ascii="Times New Roman" w:hAnsi="Times New Roman" w:cs="Times New Roman"/>
              <w:sz w:val="24"/>
              <w:szCs w:val="24"/>
            </w:rPr>
            <w:fldChar w:fldCharType="end"/>
          </w:r>
        </w:sdtContent>
      </w:sdt>
      <w:r w:rsidR="00F50AB3">
        <w:rPr>
          <w:rFonts w:ascii="Times New Roman" w:hAnsi="Times New Roman" w:cs="Times New Roman"/>
          <w:sz w:val="24"/>
          <w:szCs w:val="24"/>
        </w:rPr>
        <w:t xml:space="preserve"> and </w:t>
      </w:r>
      <w:sdt>
        <w:sdtPr>
          <w:rPr>
            <w:rFonts w:ascii="Times New Roman" w:hAnsi="Times New Roman" w:cs="Times New Roman"/>
            <w:sz w:val="24"/>
            <w:szCs w:val="24"/>
          </w:rPr>
          <w:id w:val="-1330064517"/>
          <w:citation/>
        </w:sdtPr>
        <w:sdtEndPr/>
        <w:sdtContent>
          <w:r w:rsidR="00F50AB3">
            <w:rPr>
              <w:rFonts w:ascii="Times New Roman" w:hAnsi="Times New Roman" w:cs="Times New Roman"/>
              <w:sz w:val="24"/>
              <w:szCs w:val="24"/>
            </w:rPr>
            <w:fldChar w:fldCharType="begin"/>
          </w:r>
          <w:r w:rsidR="00F50AB3">
            <w:rPr>
              <w:rFonts w:ascii="Times New Roman" w:hAnsi="Times New Roman" w:cs="Times New Roman"/>
              <w:sz w:val="24"/>
              <w:szCs w:val="24"/>
            </w:rPr>
            <w:instrText xml:space="preserve"> CITATION Pfe08 \l 1033 </w:instrText>
          </w:r>
          <w:r w:rsidR="00F50AB3">
            <w:rPr>
              <w:rFonts w:ascii="Times New Roman" w:hAnsi="Times New Roman" w:cs="Times New Roman"/>
              <w:sz w:val="24"/>
              <w:szCs w:val="24"/>
            </w:rPr>
            <w:fldChar w:fldCharType="separate"/>
          </w:r>
          <w:r w:rsidR="00F50AB3" w:rsidRPr="00F50AB3">
            <w:rPr>
              <w:rFonts w:ascii="Times New Roman" w:hAnsi="Times New Roman" w:cs="Times New Roman"/>
              <w:noProof/>
              <w:sz w:val="24"/>
              <w:szCs w:val="24"/>
            </w:rPr>
            <w:t>(Pfeiffer, 2008)</w:t>
          </w:r>
          <w:r w:rsidR="00F50AB3">
            <w:rPr>
              <w:rFonts w:ascii="Times New Roman" w:hAnsi="Times New Roman" w:cs="Times New Roman"/>
              <w:sz w:val="24"/>
              <w:szCs w:val="24"/>
            </w:rPr>
            <w:fldChar w:fldCharType="end"/>
          </w:r>
        </w:sdtContent>
      </w:sdt>
      <w:r>
        <w:rPr>
          <w:rFonts w:ascii="Times New Roman" w:hAnsi="Times New Roman" w:cs="Times New Roman"/>
          <w:sz w:val="24"/>
          <w:szCs w:val="24"/>
        </w:rPr>
        <w:t>), one pattern always appear</w:t>
      </w:r>
      <w:r w:rsidR="00997A32">
        <w:rPr>
          <w:rFonts w:ascii="Times New Roman" w:hAnsi="Times New Roman" w:cs="Times New Roman"/>
          <w:sz w:val="24"/>
          <w:szCs w:val="24"/>
        </w:rPr>
        <w:t>s</w:t>
      </w:r>
      <w:r>
        <w:rPr>
          <w:rFonts w:ascii="Times New Roman" w:hAnsi="Times New Roman" w:cs="Times New Roman"/>
          <w:sz w:val="24"/>
          <w:szCs w:val="24"/>
        </w:rPr>
        <w:t xml:space="preserve"> in the ultrasound image as </w:t>
      </w:r>
      <w:r>
        <w:rPr>
          <w:rFonts w:ascii="Times New Roman" w:hAnsi="Times New Roman" w:cs="Times New Roman"/>
          <w:i/>
          <w:sz w:val="24"/>
          <w:szCs w:val="24"/>
        </w:rPr>
        <w:t xml:space="preserve">n </w:t>
      </w:r>
      <w:r w:rsidR="0079725B" w:rsidRPr="00F50AB3">
        <w:rPr>
          <w:rFonts w:ascii="Times New Roman" w:hAnsi="Times New Roman" w:cs="Times New Roman"/>
          <w:sz w:val="24"/>
          <w:szCs w:val="24"/>
        </w:rPr>
        <w:t>collinear</w:t>
      </w:r>
      <w:r>
        <w:rPr>
          <w:rFonts w:ascii="Times New Roman" w:hAnsi="Times New Roman" w:cs="Times New Roman"/>
          <w:i/>
          <w:sz w:val="24"/>
          <w:szCs w:val="24"/>
        </w:rPr>
        <w:t xml:space="preserve"> </w:t>
      </w:r>
      <w:r>
        <w:rPr>
          <w:rFonts w:ascii="Times New Roman" w:hAnsi="Times New Roman" w:cs="Times New Roman"/>
          <w:sz w:val="24"/>
          <w:szCs w:val="24"/>
        </w:rPr>
        <w:t>points (</w:t>
      </w:r>
      <w:r>
        <w:rPr>
          <w:rFonts w:ascii="Times New Roman" w:hAnsi="Times New Roman" w:cs="Times New Roman"/>
          <w:i/>
          <w:sz w:val="24"/>
          <w:szCs w:val="24"/>
        </w:rPr>
        <w:t>n</w:t>
      </w:r>
      <w:r>
        <w:rPr>
          <w:rFonts w:ascii="Times New Roman" w:hAnsi="Times New Roman" w:cs="Times New Roman"/>
          <w:sz w:val="24"/>
          <w:szCs w:val="24"/>
        </w:rPr>
        <w:t xml:space="preserve">-point line). </w:t>
      </w:r>
      <w:r w:rsidR="00970776">
        <w:rPr>
          <w:rFonts w:ascii="Times New Roman" w:hAnsi="Times New Roman" w:cs="Times New Roman"/>
          <w:sz w:val="24"/>
          <w:szCs w:val="24"/>
        </w:rPr>
        <w:t xml:space="preserve">From the list of fiducial </w:t>
      </w:r>
      <w:r w:rsidR="005D0967">
        <w:rPr>
          <w:rFonts w:ascii="Times New Roman" w:hAnsi="Times New Roman" w:cs="Times New Roman"/>
          <w:sz w:val="24"/>
          <w:szCs w:val="24"/>
        </w:rPr>
        <w:t xml:space="preserve">points, </w:t>
      </w:r>
      <w:r w:rsidR="00041419" w:rsidRPr="00041419">
        <w:rPr>
          <w:rFonts w:ascii="Times New Roman" w:hAnsi="Times New Roman" w:cs="Times New Roman"/>
          <w:i/>
          <w:sz w:val="24"/>
          <w:szCs w:val="24"/>
        </w:rPr>
        <w:t>n</w:t>
      </w:r>
      <w:r w:rsidR="00970776">
        <w:rPr>
          <w:rFonts w:ascii="Times New Roman" w:hAnsi="Times New Roman" w:cs="Times New Roman"/>
          <w:sz w:val="24"/>
          <w:szCs w:val="24"/>
        </w:rPr>
        <w:t>-point lines are computed and sorted by their i</w:t>
      </w:r>
      <w:r w:rsidR="00997A32">
        <w:rPr>
          <w:rFonts w:ascii="Times New Roman" w:hAnsi="Times New Roman" w:cs="Times New Roman"/>
          <w:sz w:val="24"/>
          <w:szCs w:val="24"/>
        </w:rPr>
        <w:t>ntensities</w:t>
      </w:r>
      <w:r w:rsidR="00970776">
        <w:rPr>
          <w:rFonts w:ascii="Times New Roman" w:hAnsi="Times New Roman" w:cs="Times New Roman"/>
          <w:sz w:val="24"/>
          <w:szCs w:val="24"/>
        </w:rPr>
        <w:t xml:space="preserve"> so that we have a list of lines each</w:t>
      </w:r>
      <w:r w:rsidR="005D0967">
        <w:rPr>
          <w:rFonts w:ascii="Times New Roman" w:hAnsi="Times New Roman" w:cs="Times New Roman"/>
          <w:sz w:val="24"/>
          <w:szCs w:val="24"/>
        </w:rPr>
        <w:t xml:space="preserve"> made of </w:t>
      </w:r>
      <w:r w:rsidR="003D18CC" w:rsidRPr="003D18CC">
        <w:rPr>
          <w:rFonts w:ascii="Times New Roman" w:hAnsi="Times New Roman" w:cs="Times New Roman"/>
          <w:i/>
          <w:sz w:val="24"/>
          <w:szCs w:val="24"/>
        </w:rPr>
        <w:t>n</w:t>
      </w:r>
      <w:r w:rsidR="00970776">
        <w:rPr>
          <w:rFonts w:ascii="Times New Roman" w:hAnsi="Times New Roman" w:cs="Times New Roman"/>
          <w:sz w:val="24"/>
          <w:szCs w:val="24"/>
        </w:rPr>
        <w:t xml:space="preserve"> fiducial points</w:t>
      </w:r>
      <w:r w:rsidR="007C6A36">
        <w:rPr>
          <w:rFonts w:ascii="Times New Roman" w:hAnsi="Times New Roman" w:cs="Times New Roman"/>
          <w:sz w:val="24"/>
          <w:szCs w:val="24"/>
        </w:rPr>
        <w:t>.</w:t>
      </w:r>
      <w:r w:rsidR="003B4F2B">
        <w:rPr>
          <w:rFonts w:ascii="Times New Roman" w:hAnsi="Times New Roman" w:cs="Times New Roman"/>
          <w:sz w:val="24"/>
          <w:szCs w:val="24"/>
        </w:rPr>
        <w:t xml:space="preserve"> Then, </w:t>
      </w:r>
      <w:r w:rsidR="005F7FE9">
        <w:rPr>
          <w:rFonts w:ascii="Times New Roman" w:hAnsi="Times New Roman" w:cs="Times New Roman"/>
          <w:sz w:val="24"/>
          <w:szCs w:val="24"/>
        </w:rPr>
        <w:t>we perform</w:t>
      </w:r>
      <w:r w:rsidR="003B4F2B">
        <w:rPr>
          <w:rFonts w:ascii="Times New Roman" w:hAnsi="Times New Roman" w:cs="Times New Roman"/>
          <w:sz w:val="24"/>
          <w:szCs w:val="24"/>
        </w:rPr>
        <w:t xml:space="preserve"> </w:t>
      </w:r>
      <w:r w:rsidR="005F7FE9">
        <w:rPr>
          <w:rFonts w:ascii="Times New Roman" w:hAnsi="Times New Roman" w:cs="Times New Roman"/>
          <w:sz w:val="24"/>
          <w:szCs w:val="24"/>
        </w:rPr>
        <w:t xml:space="preserve">a backtracking algorithm </w:t>
      </w:r>
      <w:r w:rsidR="003B4F2B">
        <w:rPr>
          <w:rFonts w:ascii="Times New Roman" w:hAnsi="Times New Roman" w:cs="Times New Roman"/>
          <w:sz w:val="24"/>
          <w:szCs w:val="24"/>
        </w:rPr>
        <w:t xml:space="preserve">on the </w:t>
      </w:r>
      <w:r w:rsidR="00AC5265" w:rsidRPr="00AC5265">
        <w:rPr>
          <w:rFonts w:ascii="Times New Roman" w:hAnsi="Times New Roman" w:cs="Times New Roman"/>
          <w:i/>
          <w:sz w:val="24"/>
          <w:szCs w:val="24"/>
        </w:rPr>
        <w:t>n</w:t>
      </w:r>
      <w:r w:rsidR="003B4F2B">
        <w:rPr>
          <w:rFonts w:ascii="Times New Roman" w:hAnsi="Times New Roman" w:cs="Times New Roman"/>
          <w:sz w:val="24"/>
          <w:szCs w:val="24"/>
        </w:rPr>
        <w:t xml:space="preserve">-point lines </w:t>
      </w:r>
      <w:r w:rsidR="005F7FE9">
        <w:rPr>
          <w:rFonts w:ascii="Times New Roman" w:hAnsi="Times New Roman" w:cs="Times New Roman"/>
          <w:sz w:val="24"/>
          <w:szCs w:val="24"/>
        </w:rPr>
        <w:t xml:space="preserve">we </w:t>
      </w:r>
      <w:r w:rsidR="003B4F2B">
        <w:rPr>
          <w:rFonts w:ascii="Times New Roman" w:hAnsi="Times New Roman" w:cs="Times New Roman"/>
          <w:sz w:val="24"/>
          <w:szCs w:val="24"/>
        </w:rPr>
        <w:t xml:space="preserve">found previously to match the actual lines made from the fiducial points from the phantom </w:t>
      </w:r>
      <w:r w:rsidR="00267FA6">
        <w:rPr>
          <w:rFonts w:ascii="Times New Roman" w:hAnsi="Times New Roman" w:cs="Times New Roman"/>
          <w:sz w:val="24"/>
          <w:szCs w:val="24"/>
        </w:rPr>
        <w:t xml:space="preserve">definition </w:t>
      </w:r>
      <w:r w:rsidR="003B4F2B">
        <w:rPr>
          <w:rFonts w:ascii="Times New Roman" w:hAnsi="Times New Roman" w:cs="Times New Roman"/>
          <w:sz w:val="24"/>
          <w:szCs w:val="24"/>
        </w:rPr>
        <w:t>file</w:t>
      </w:r>
      <w:r w:rsidR="00267FA6">
        <w:rPr>
          <w:rFonts w:ascii="Times New Roman" w:hAnsi="Times New Roman" w:cs="Times New Roman"/>
          <w:sz w:val="24"/>
          <w:szCs w:val="24"/>
        </w:rPr>
        <w:t>.</w:t>
      </w:r>
      <w:r w:rsidR="00A22821">
        <w:rPr>
          <w:rFonts w:ascii="Times New Roman" w:hAnsi="Times New Roman" w:cs="Times New Roman"/>
          <w:sz w:val="24"/>
          <w:szCs w:val="24"/>
        </w:rPr>
        <w:t xml:space="preserve"> </w:t>
      </w:r>
      <w:r w:rsidR="00267FA6">
        <w:rPr>
          <w:rFonts w:ascii="Times New Roman" w:hAnsi="Times New Roman" w:cs="Times New Roman"/>
          <w:sz w:val="24"/>
          <w:szCs w:val="24"/>
        </w:rPr>
        <w:t>T</w:t>
      </w:r>
      <w:r w:rsidR="00A22821">
        <w:rPr>
          <w:rFonts w:ascii="Times New Roman" w:hAnsi="Times New Roman" w:cs="Times New Roman"/>
          <w:sz w:val="24"/>
          <w:szCs w:val="24"/>
        </w:rPr>
        <w:t xml:space="preserve">he choice for a </w:t>
      </w:r>
      <w:r w:rsidR="002048D4">
        <w:rPr>
          <w:rFonts w:ascii="Times New Roman" w:hAnsi="Times New Roman" w:cs="Times New Roman"/>
          <w:sz w:val="24"/>
          <w:szCs w:val="24"/>
        </w:rPr>
        <w:t>backtracking</w:t>
      </w:r>
      <w:r w:rsidR="00A22821">
        <w:rPr>
          <w:rFonts w:ascii="Times New Roman" w:hAnsi="Times New Roman" w:cs="Times New Roman"/>
          <w:sz w:val="24"/>
          <w:szCs w:val="24"/>
        </w:rPr>
        <w:t xml:space="preserve"> algorithm is its simplicity and the fact that there are not too many candidate lines so the computation time of this part of the method is not </w:t>
      </w:r>
      <w:r w:rsidR="00997A32">
        <w:rPr>
          <w:rFonts w:ascii="Times New Roman" w:hAnsi="Times New Roman" w:cs="Times New Roman"/>
          <w:sz w:val="24"/>
          <w:szCs w:val="24"/>
        </w:rPr>
        <w:t>prevailing</w:t>
      </w:r>
      <w:r w:rsidR="003B4F2B">
        <w:rPr>
          <w:rFonts w:ascii="Times New Roman" w:hAnsi="Times New Roman" w:cs="Times New Roman"/>
          <w:sz w:val="24"/>
          <w:szCs w:val="24"/>
        </w:rPr>
        <w:t xml:space="preserve">. Once the lines are correctly </w:t>
      </w:r>
      <w:r w:rsidR="00553FB3">
        <w:rPr>
          <w:rFonts w:ascii="Times New Roman" w:hAnsi="Times New Roman" w:cs="Times New Roman"/>
          <w:sz w:val="24"/>
          <w:szCs w:val="24"/>
        </w:rPr>
        <w:t>detected</w:t>
      </w:r>
      <w:r w:rsidR="005A6C3D">
        <w:rPr>
          <w:rFonts w:ascii="Times New Roman" w:hAnsi="Times New Roman" w:cs="Times New Roman"/>
          <w:sz w:val="24"/>
          <w:szCs w:val="24"/>
        </w:rPr>
        <w:t xml:space="preserve">, </w:t>
      </w:r>
      <w:r w:rsidR="009276C7">
        <w:rPr>
          <w:rFonts w:ascii="Times New Roman" w:hAnsi="Times New Roman" w:cs="Times New Roman"/>
          <w:sz w:val="24"/>
          <w:szCs w:val="24"/>
        </w:rPr>
        <w:t xml:space="preserve">we can determine from </w:t>
      </w:r>
      <w:r w:rsidR="004A1375">
        <w:rPr>
          <w:rFonts w:ascii="Times New Roman" w:hAnsi="Times New Roman" w:cs="Times New Roman"/>
          <w:sz w:val="24"/>
          <w:szCs w:val="24"/>
        </w:rPr>
        <w:t xml:space="preserve">the </w:t>
      </w:r>
      <w:r w:rsidR="009276C7">
        <w:rPr>
          <w:rFonts w:ascii="Times New Roman" w:hAnsi="Times New Roman" w:cs="Times New Roman"/>
          <w:sz w:val="24"/>
          <w:szCs w:val="24"/>
        </w:rPr>
        <w:t xml:space="preserve">image orientation and a transform matrix the correspondence between the </w:t>
      </w:r>
      <w:r w:rsidR="004A1375">
        <w:rPr>
          <w:rFonts w:ascii="Times New Roman" w:hAnsi="Times New Roman" w:cs="Times New Roman"/>
          <w:sz w:val="24"/>
          <w:szCs w:val="24"/>
        </w:rPr>
        <w:t xml:space="preserve">detected </w:t>
      </w:r>
      <w:proofErr w:type="spellStart"/>
      <w:r w:rsidR="009276C7">
        <w:rPr>
          <w:rFonts w:ascii="Times New Roman" w:hAnsi="Times New Roman" w:cs="Times New Roman"/>
          <w:sz w:val="24"/>
          <w:szCs w:val="24"/>
        </w:rPr>
        <w:t>fiducial</w:t>
      </w:r>
      <w:proofErr w:type="spellEnd"/>
      <w:r w:rsidR="009276C7">
        <w:rPr>
          <w:rFonts w:ascii="Times New Roman" w:hAnsi="Times New Roman" w:cs="Times New Roman"/>
          <w:sz w:val="24"/>
          <w:szCs w:val="24"/>
        </w:rPr>
        <w:t xml:space="preserve"> points</w:t>
      </w:r>
      <w:r w:rsidR="004A1375">
        <w:rPr>
          <w:rFonts w:ascii="Times New Roman" w:hAnsi="Times New Roman" w:cs="Times New Roman"/>
          <w:sz w:val="24"/>
          <w:szCs w:val="24"/>
        </w:rPr>
        <w:t xml:space="preserve"> and</w:t>
      </w:r>
      <w:r w:rsidR="009276C7">
        <w:rPr>
          <w:rFonts w:ascii="Times New Roman" w:hAnsi="Times New Roman" w:cs="Times New Roman"/>
          <w:sz w:val="24"/>
          <w:szCs w:val="24"/>
        </w:rPr>
        <w:t xml:space="preserve"> the one</w:t>
      </w:r>
      <w:r w:rsidR="00306FE7">
        <w:rPr>
          <w:rFonts w:ascii="Times New Roman" w:hAnsi="Times New Roman" w:cs="Times New Roman"/>
          <w:sz w:val="24"/>
          <w:szCs w:val="24"/>
        </w:rPr>
        <w:t>s defined in the phantom definition file</w:t>
      </w:r>
      <w:r w:rsidR="009276C7">
        <w:rPr>
          <w:rFonts w:ascii="Times New Roman" w:hAnsi="Times New Roman" w:cs="Times New Roman"/>
          <w:sz w:val="24"/>
          <w:szCs w:val="24"/>
        </w:rPr>
        <w:t xml:space="preserve"> and </w:t>
      </w:r>
      <w:r w:rsidR="005658E6">
        <w:rPr>
          <w:rFonts w:ascii="Times New Roman" w:hAnsi="Times New Roman" w:cs="Times New Roman"/>
          <w:sz w:val="24"/>
          <w:szCs w:val="24"/>
        </w:rPr>
        <w:t>thus</w:t>
      </w:r>
      <w:r w:rsidR="009276C7">
        <w:rPr>
          <w:rFonts w:ascii="Times New Roman" w:hAnsi="Times New Roman" w:cs="Times New Roman"/>
          <w:sz w:val="24"/>
          <w:szCs w:val="24"/>
        </w:rPr>
        <w:t xml:space="preserve"> register them to the labels provided in the phantom </w:t>
      </w:r>
      <w:r w:rsidR="008501FA">
        <w:rPr>
          <w:rFonts w:ascii="Times New Roman" w:hAnsi="Times New Roman" w:cs="Times New Roman"/>
          <w:sz w:val="24"/>
          <w:szCs w:val="24"/>
        </w:rPr>
        <w:t xml:space="preserve">definition </w:t>
      </w:r>
      <w:r w:rsidR="009276C7">
        <w:rPr>
          <w:rFonts w:ascii="Times New Roman" w:hAnsi="Times New Roman" w:cs="Times New Roman"/>
          <w:sz w:val="24"/>
          <w:szCs w:val="24"/>
        </w:rPr>
        <w:t>file.</w:t>
      </w:r>
      <w:r w:rsidR="00412118">
        <w:rPr>
          <w:rFonts w:ascii="Times New Roman" w:hAnsi="Times New Roman" w:cs="Times New Roman"/>
          <w:sz w:val="24"/>
          <w:szCs w:val="24"/>
        </w:rPr>
        <w:t xml:space="preserve"> </w:t>
      </w:r>
    </w:p>
    <w:p w:rsidR="009E3864" w:rsidRDefault="00925562" w:rsidP="00970776">
      <w:pPr>
        <w:ind w:firstLine="720"/>
        <w:jc w:val="both"/>
        <w:rPr>
          <w:rFonts w:ascii="Times New Roman" w:hAnsi="Times New Roman" w:cs="Times New Roman"/>
          <w:sz w:val="24"/>
          <w:szCs w:val="24"/>
        </w:rPr>
      </w:pPr>
      <w:r>
        <w:rPr>
          <w:rFonts w:ascii="Times New Roman" w:hAnsi="Times New Roman" w:cs="Times New Roman"/>
          <w:sz w:val="24"/>
          <w:szCs w:val="24"/>
        </w:rPr>
        <w:t>T</w:t>
      </w:r>
      <w:r w:rsidR="009E3864">
        <w:rPr>
          <w:rFonts w:ascii="Times New Roman" w:hAnsi="Times New Roman" w:cs="Times New Roman"/>
          <w:sz w:val="24"/>
          <w:szCs w:val="24"/>
        </w:rPr>
        <w:t xml:space="preserve">he different thresholds to accept points on a line or to register a potential line to an actual one </w:t>
      </w:r>
      <w:r>
        <w:rPr>
          <w:rFonts w:ascii="Times New Roman" w:hAnsi="Times New Roman" w:cs="Times New Roman"/>
          <w:sz w:val="24"/>
          <w:szCs w:val="24"/>
        </w:rPr>
        <w:t xml:space="preserve">is </w:t>
      </w:r>
      <w:r w:rsidR="009E3864">
        <w:rPr>
          <w:rFonts w:ascii="Times New Roman" w:hAnsi="Times New Roman" w:cs="Times New Roman"/>
          <w:sz w:val="24"/>
          <w:szCs w:val="24"/>
        </w:rPr>
        <w:t xml:space="preserve">computed </w:t>
      </w:r>
      <w:r w:rsidR="00B56EDB">
        <w:rPr>
          <w:rFonts w:ascii="Times New Roman" w:hAnsi="Times New Roman" w:cs="Times New Roman"/>
          <w:sz w:val="24"/>
          <w:szCs w:val="24"/>
        </w:rPr>
        <w:t xml:space="preserve">internally </w:t>
      </w:r>
      <w:r w:rsidR="009E3864">
        <w:rPr>
          <w:rFonts w:ascii="Times New Roman" w:hAnsi="Times New Roman" w:cs="Times New Roman"/>
          <w:sz w:val="24"/>
          <w:szCs w:val="24"/>
        </w:rPr>
        <w:t xml:space="preserve">by the algorithm instead of implemented </w:t>
      </w:r>
      <w:r w:rsidR="00AB77DE">
        <w:rPr>
          <w:rFonts w:ascii="Times New Roman" w:hAnsi="Times New Roman" w:cs="Times New Roman"/>
          <w:sz w:val="24"/>
          <w:szCs w:val="24"/>
        </w:rPr>
        <w:t xml:space="preserve">by </w:t>
      </w:r>
      <w:r w:rsidR="009E3864">
        <w:rPr>
          <w:rFonts w:ascii="Times New Roman" w:hAnsi="Times New Roman" w:cs="Times New Roman"/>
          <w:sz w:val="24"/>
          <w:szCs w:val="24"/>
        </w:rPr>
        <w:t xml:space="preserve">a trial and error process. From the angular maximum movements of the </w:t>
      </w:r>
      <w:r w:rsidR="003A2422">
        <w:rPr>
          <w:rFonts w:ascii="Times New Roman" w:hAnsi="Times New Roman" w:cs="Times New Roman"/>
          <w:sz w:val="24"/>
          <w:szCs w:val="24"/>
        </w:rPr>
        <w:t xml:space="preserve">ultrasound </w:t>
      </w:r>
      <w:r w:rsidR="009E3864">
        <w:rPr>
          <w:rFonts w:ascii="Times New Roman" w:hAnsi="Times New Roman" w:cs="Times New Roman"/>
          <w:sz w:val="24"/>
          <w:szCs w:val="24"/>
        </w:rPr>
        <w:t>probe, we can determine how far from the actual position the candidate line can be. This angular maximum movement provide</w:t>
      </w:r>
      <w:r>
        <w:rPr>
          <w:rFonts w:ascii="Times New Roman" w:hAnsi="Times New Roman" w:cs="Times New Roman"/>
          <w:sz w:val="24"/>
          <w:szCs w:val="24"/>
        </w:rPr>
        <w:t>s</w:t>
      </w:r>
      <w:r w:rsidR="009E3864">
        <w:rPr>
          <w:rFonts w:ascii="Times New Roman" w:hAnsi="Times New Roman" w:cs="Times New Roman"/>
          <w:sz w:val="24"/>
          <w:szCs w:val="24"/>
        </w:rPr>
        <w:t xml:space="preserve"> the range in which the image can actually be</w:t>
      </w:r>
      <w:r w:rsidR="00344E74">
        <w:rPr>
          <w:rFonts w:ascii="Times New Roman" w:hAnsi="Times New Roman" w:cs="Times New Roman"/>
          <w:sz w:val="24"/>
          <w:szCs w:val="24"/>
        </w:rPr>
        <w:t>,</w:t>
      </w:r>
      <w:r w:rsidR="009E3864">
        <w:rPr>
          <w:rFonts w:ascii="Times New Roman" w:hAnsi="Times New Roman" w:cs="Times New Roman"/>
          <w:sz w:val="24"/>
          <w:szCs w:val="24"/>
        </w:rPr>
        <w:t xml:space="preserve"> as the image plane might not necessarily be perpendicular to the fiducial lines due </w:t>
      </w:r>
      <w:commentRangeStart w:id="4"/>
      <w:r w:rsidR="009E3864">
        <w:rPr>
          <w:rFonts w:ascii="Times New Roman" w:hAnsi="Times New Roman" w:cs="Times New Roman"/>
          <w:sz w:val="24"/>
          <w:szCs w:val="24"/>
        </w:rPr>
        <w:t>to user movements</w:t>
      </w:r>
      <w:commentRangeEnd w:id="4"/>
      <w:r w:rsidR="002D41F6">
        <w:rPr>
          <w:rStyle w:val="CommentReference"/>
        </w:rPr>
        <w:commentReference w:id="4"/>
      </w:r>
      <w:r w:rsidR="009E3864">
        <w:rPr>
          <w:rFonts w:ascii="Times New Roman" w:hAnsi="Times New Roman" w:cs="Times New Roman"/>
          <w:sz w:val="24"/>
          <w:szCs w:val="24"/>
        </w:rPr>
        <w:t xml:space="preserve">, or could be slightly rotated </w:t>
      </w:r>
      <w:r w:rsidR="00344E74">
        <w:rPr>
          <w:rFonts w:ascii="Times New Roman" w:hAnsi="Times New Roman" w:cs="Times New Roman"/>
          <w:sz w:val="24"/>
          <w:szCs w:val="24"/>
        </w:rPr>
        <w:t xml:space="preserve">around </w:t>
      </w:r>
      <w:r w:rsidR="009E3864">
        <w:rPr>
          <w:rFonts w:ascii="Times New Roman" w:hAnsi="Times New Roman" w:cs="Times New Roman"/>
          <w:sz w:val="24"/>
          <w:szCs w:val="24"/>
        </w:rPr>
        <w:t xml:space="preserve">one </w:t>
      </w:r>
      <w:r w:rsidR="00344E74">
        <w:rPr>
          <w:rFonts w:ascii="Times New Roman" w:hAnsi="Times New Roman" w:cs="Times New Roman"/>
          <w:sz w:val="24"/>
          <w:szCs w:val="24"/>
        </w:rPr>
        <w:t xml:space="preserve">axis </w:t>
      </w:r>
      <w:r w:rsidR="009E3864">
        <w:rPr>
          <w:rFonts w:ascii="Times New Roman" w:hAnsi="Times New Roman" w:cs="Times New Roman"/>
          <w:sz w:val="24"/>
          <w:szCs w:val="24"/>
        </w:rPr>
        <w:t xml:space="preserve">or the other. These angular parameters </w:t>
      </w:r>
      <w:r w:rsidR="0041079A">
        <w:rPr>
          <w:rFonts w:ascii="Times New Roman" w:hAnsi="Times New Roman" w:cs="Times New Roman"/>
          <w:sz w:val="24"/>
          <w:szCs w:val="24"/>
        </w:rPr>
        <w:t>are</w:t>
      </w:r>
      <w:r w:rsidR="009E3864">
        <w:rPr>
          <w:rFonts w:ascii="Times New Roman" w:hAnsi="Times New Roman" w:cs="Times New Roman"/>
          <w:sz w:val="24"/>
          <w:szCs w:val="24"/>
        </w:rPr>
        <w:t xml:space="preserve"> obtained from the phantom </w:t>
      </w:r>
      <w:r w:rsidR="00267FA6">
        <w:rPr>
          <w:rFonts w:ascii="Times New Roman" w:hAnsi="Times New Roman" w:cs="Times New Roman"/>
          <w:sz w:val="24"/>
          <w:szCs w:val="24"/>
        </w:rPr>
        <w:t>defini</w:t>
      </w:r>
      <w:r w:rsidR="009E3864">
        <w:rPr>
          <w:rFonts w:ascii="Times New Roman" w:hAnsi="Times New Roman" w:cs="Times New Roman"/>
          <w:sz w:val="24"/>
          <w:szCs w:val="24"/>
        </w:rPr>
        <w:t>tion file and the input data and would allow a</w:t>
      </w:r>
      <w:r>
        <w:rPr>
          <w:rFonts w:ascii="Times New Roman" w:hAnsi="Times New Roman" w:cs="Times New Roman"/>
          <w:sz w:val="24"/>
          <w:szCs w:val="24"/>
        </w:rPr>
        <w:t>n</w:t>
      </w:r>
      <w:r w:rsidR="009E3864">
        <w:rPr>
          <w:rFonts w:ascii="Times New Roman" w:hAnsi="Times New Roman" w:cs="Times New Roman"/>
          <w:sz w:val="24"/>
          <w:szCs w:val="24"/>
        </w:rPr>
        <w:t xml:space="preserve"> optimal choice of threshold parameters</w:t>
      </w:r>
      <w:r w:rsidR="00452E7D">
        <w:rPr>
          <w:rFonts w:ascii="Times New Roman" w:hAnsi="Times New Roman" w:cs="Times New Roman"/>
          <w:sz w:val="24"/>
          <w:szCs w:val="24"/>
        </w:rPr>
        <w:t xml:space="preserve"> that</w:t>
      </w:r>
      <w:r w:rsidR="009E3864">
        <w:rPr>
          <w:rFonts w:ascii="Times New Roman" w:hAnsi="Times New Roman" w:cs="Times New Roman"/>
          <w:sz w:val="24"/>
          <w:szCs w:val="24"/>
        </w:rPr>
        <w:t xml:space="preserve"> a</w:t>
      </w:r>
      <w:r>
        <w:rPr>
          <w:rFonts w:ascii="Times New Roman" w:hAnsi="Times New Roman" w:cs="Times New Roman"/>
          <w:sz w:val="24"/>
          <w:szCs w:val="24"/>
        </w:rPr>
        <w:t>re automatically determined</w:t>
      </w:r>
      <w:r w:rsidR="00452E7D">
        <w:rPr>
          <w:rFonts w:ascii="Times New Roman" w:hAnsi="Times New Roman" w:cs="Times New Roman"/>
          <w:sz w:val="24"/>
          <w:szCs w:val="24"/>
        </w:rPr>
        <w:t xml:space="preserve"> </w:t>
      </w:r>
      <w:r w:rsidR="009E3864">
        <w:rPr>
          <w:rFonts w:ascii="Times New Roman" w:hAnsi="Times New Roman" w:cs="Times New Roman"/>
          <w:sz w:val="24"/>
          <w:szCs w:val="24"/>
        </w:rPr>
        <w:t xml:space="preserve">for </w:t>
      </w:r>
      <w:r>
        <w:rPr>
          <w:rFonts w:ascii="Times New Roman" w:hAnsi="Times New Roman" w:cs="Times New Roman"/>
          <w:sz w:val="24"/>
          <w:szCs w:val="24"/>
        </w:rPr>
        <w:t xml:space="preserve">any line configuration in the </w:t>
      </w:r>
      <w:r w:rsidR="009E3864">
        <w:rPr>
          <w:rFonts w:ascii="Times New Roman" w:hAnsi="Times New Roman" w:cs="Times New Roman"/>
          <w:sz w:val="24"/>
          <w:szCs w:val="24"/>
        </w:rPr>
        <w:t>phantom.</w:t>
      </w:r>
      <w:r w:rsidR="007E6399">
        <w:rPr>
          <w:rFonts w:ascii="Times New Roman" w:hAnsi="Times New Roman" w:cs="Times New Roman"/>
          <w:sz w:val="24"/>
          <w:szCs w:val="24"/>
        </w:rPr>
        <w:t xml:space="preserve"> From these angles we estimate the </w:t>
      </w:r>
      <w:r w:rsidR="00AB77DE">
        <w:rPr>
          <w:rFonts w:ascii="Times New Roman" w:hAnsi="Times New Roman" w:cs="Times New Roman"/>
          <w:sz w:val="24"/>
          <w:szCs w:val="24"/>
        </w:rPr>
        <w:t xml:space="preserve">range of potential </w:t>
      </w:r>
      <w:r w:rsidR="007E6399">
        <w:rPr>
          <w:rFonts w:ascii="Times New Roman" w:hAnsi="Times New Roman" w:cs="Times New Roman"/>
          <w:sz w:val="24"/>
          <w:szCs w:val="24"/>
        </w:rPr>
        <w:t>image plane position</w:t>
      </w:r>
      <w:r w:rsidR="00AB77DE">
        <w:rPr>
          <w:rFonts w:ascii="Times New Roman" w:hAnsi="Times New Roman" w:cs="Times New Roman"/>
          <w:sz w:val="24"/>
          <w:szCs w:val="24"/>
        </w:rPr>
        <w:t>s and orientations</w:t>
      </w:r>
      <w:r w:rsidR="007E6399">
        <w:rPr>
          <w:rFonts w:ascii="Times New Roman" w:hAnsi="Times New Roman" w:cs="Times New Roman"/>
          <w:sz w:val="24"/>
          <w:szCs w:val="24"/>
        </w:rPr>
        <w:t xml:space="preserve"> by applying three rotations, one around each </w:t>
      </w:r>
      <w:r w:rsidR="00AB77DE">
        <w:rPr>
          <w:rFonts w:ascii="Times New Roman" w:hAnsi="Times New Roman" w:cs="Times New Roman"/>
          <w:sz w:val="24"/>
          <w:szCs w:val="24"/>
        </w:rPr>
        <w:t xml:space="preserve">phantom coordinate system </w:t>
      </w:r>
      <w:r w:rsidR="007E6399">
        <w:rPr>
          <w:rFonts w:ascii="Times New Roman" w:hAnsi="Times New Roman" w:cs="Times New Roman"/>
          <w:sz w:val="24"/>
          <w:szCs w:val="24"/>
        </w:rPr>
        <w:t>axis</w:t>
      </w:r>
      <w:r w:rsidR="006850B0">
        <w:rPr>
          <w:rFonts w:ascii="Times New Roman" w:hAnsi="Times New Roman" w:cs="Times New Roman"/>
          <w:sz w:val="24"/>
          <w:szCs w:val="24"/>
        </w:rPr>
        <w:t xml:space="preserve">. Then we compute the intersection of the fiducial plane, defined by three wires in a </w:t>
      </w:r>
      <w:r w:rsidR="00A20A11">
        <w:rPr>
          <w:rFonts w:ascii="Times New Roman" w:hAnsi="Times New Roman" w:cs="Times New Roman"/>
          <w:sz w:val="24"/>
          <w:szCs w:val="24"/>
        </w:rPr>
        <w:t>Z</w:t>
      </w:r>
      <w:r w:rsidR="006850B0">
        <w:rPr>
          <w:rFonts w:ascii="Times New Roman" w:hAnsi="Times New Roman" w:cs="Times New Roman"/>
          <w:sz w:val="24"/>
          <w:szCs w:val="24"/>
        </w:rPr>
        <w:t>-shape configuration</w:t>
      </w:r>
      <w:r w:rsidR="00A20A11">
        <w:rPr>
          <w:rFonts w:ascii="Times New Roman" w:hAnsi="Times New Roman" w:cs="Times New Roman"/>
          <w:sz w:val="24"/>
          <w:szCs w:val="24"/>
        </w:rPr>
        <w:t xml:space="preserve"> or by parallel lines</w:t>
      </w:r>
      <w:r w:rsidR="00765504">
        <w:rPr>
          <w:rFonts w:ascii="Times New Roman" w:hAnsi="Times New Roman" w:cs="Times New Roman"/>
          <w:sz w:val="24"/>
          <w:szCs w:val="24"/>
        </w:rPr>
        <w:t>, and the image plane.</w:t>
      </w:r>
      <w:r w:rsidR="006850B0">
        <w:rPr>
          <w:rFonts w:ascii="Times New Roman" w:hAnsi="Times New Roman" w:cs="Times New Roman"/>
          <w:sz w:val="24"/>
          <w:szCs w:val="24"/>
        </w:rPr>
        <w:t xml:space="preserve"> </w:t>
      </w:r>
      <w:r w:rsidR="00765504">
        <w:rPr>
          <w:rFonts w:ascii="Times New Roman" w:hAnsi="Times New Roman" w:cs="Times New Roman"/>
          <w:sz w:val="24"/>
          <w:szCs w:val="24"/>
        </w:rPr>
        <w:t>T</w:t>
      </w:r>
      <w:r w:rsidR="006850B0">
        <w:rPr>
          <w:rFonts w:ascii="Times New Roman" w:hAnsi="Times New Roman" w:cs="Times New Roman"/>
          <w:sz w:val="24"/>
          <w:szCs w:val="24"/>
        </w:rPr>
        <w:t>hen compute the maximum and minimum possible inclination of the intersection line in the image plane. This computation provide</w:t>
      </w:r>
      <w:r w:rsidR="00091831">
        <w:rPr>
          <w:rFonts w:ascii="Times New Roman" w:hAnsi="Times New Roman" w:cs="Times New Roman"/>
          <w:sz w:val="24"/>
          <w:szCs w:val="24"/>
        </w:rPr>
        <w:t>s</w:t>
      </w:r>
      <w:r w:rsidR="006850B0">
        <w:rPr>
          <w:rFonts w:ascii="Times New Roman" w:hAnsi="Times New Roman" w:cs="Times New Roman"/>
          <w:sz w:val="24"/>
          <w:szCs w:val="24"/>
        </w:rPr>
        <w:t xml:space="preserve"> us automatically two important segmentation parameters with </w:t>
      </w:r>
      <w:r w:rsidR="00AB77DE">
        <w:rPr>
          <w:rFonts w:ascii="Times New Roman" w:hAnsi="Times New Roman" w:cs="Times New Roman"/>
          <w:sz w:val="24"/>
          <w:szCs w:val="24"/>
        </w:rPr>
        <w:t xml:space="preserve">high </w:t>
      </w:r>
      <w:r w:rsidR="006850B0">
        <w:rPr>
          <w:rFonts w:ascii="Times New Roman" w:hAnsi="Times New Roman" w:cs="Times New Roman"/>
          <w:sz w:val="24"/>
          <w:szCs w:val="24"/>
        </w:rPr>
        <w:t>accuracy.</w:t>
      </w:r>
    </w:p>
    <w:p w:rsidR="00B56EDB" w:rsidRDefault="00B27260" w:rsidP="00B56EDB">
      <w:pPr>
        <w:pStyle w:val="ListParagraph"/>
        <w:numPr>
          <w:ilvl w:val="0"/>
          <w:numId w:val="3"/>
        </w:numPr>
        <w:spacing w:after="0"/>
        <w:jc w:val="both"/>
        <w:rPr>
          <w:rFonts w:ascii="Times New Roman" w:hAnsi="Times New Roman" w:cs="Times New Roman"/>
          <w:i/>
          <w:sz w:val="28"/>
          <w:szCs w:val="24"/>
        </w:rPr>
      </w:pPr>
      <w:r w:rsidRPr="00861746">
        <w:rPr>
          <w:rFonts w:ascii="Times New Roman" w:hAnsi="Times New Roman" w:cs="Times New Roman"/>
          <w:i/>
          <w:sz w:val="28"/>
          <w:szCs w:val="24"/>
        </w:rPr>
        <w:t>Implementation</w:t>
      </w:r>
    </w:p>
    <w:p w:rsidR="00B56EDB" w:rsidRDefault="00B56EDB" w:rsidP="00C20841">
      <w:pPr>
        <w:spacing w:after="0"/>
        <w:ind w:firstLine="720"/>
        <w:jc w:val="both"/>
        <w:rPr>
          <w:noProof/>
        </w:rPr>
      </w:pPr>
      <w:r>
        <w:rPr>
          <w:rFonts w:ascii="Times New Roman" w:hAnsi="Times New Roman" w:cs="Times New Roman"/>
          <w:sz w:val="24"/>
          <w:szCs w:val="24"/>
        </w:rPr>
        <w:t xml:space="preserve">The method has been developed in C++, using </w:t>
      </w:r>
      <w:r w:rsidRPr="006972CB">
        <w:rPr>
          <w:rFonts w:ascii="Times New Roman" w:hAnsi="Times New Roman" w:cs="Times New Roman"/>
          <w:sz w:val="24"/>
          <w:szCs w:val="24"/>
        </w:rPr>
        <w:t xml:space="preserve">the </w:t>
      </w:r>
      <w:r w:rsidRPr="006972CB">
        <w:rPr>
          <w:rStyle w:val="Strong"/>
          <w:rFonts w:ascii="Times New Roman" w:hAnsi="Times New Roman" w:cs="Times New Roman"/>
          <w:b w:val="0"/>
        </w:rPr>
        <w:t>Insight Segmentation and Registration Toolkit</w:t>
      </w:r>
      <w:r>
        <w:rPr>
          <w:rStyle w:val="Strong"/>
          <w:b w:val="0"/>
        </w:rPr>
        <w:t xml:space="preserve"> </w:t>
      </w:r>
      <w:r>
        <w:rPr>
          <w:rFonts w:ascii="Times New Roman" w:hAnsi="Times New Roman" w:cs="Times New Roman"/>
          <w:sz w:val="24"/>
          <w:szCs w:val="24"/>
        </w:rPr>
        <w:t>(ITK</w:t>
      </w:r>
      <w:r w:rsidR="00F50AB3">
        <w:rPr>
          <w:rFonts w:ascii="Times New Roman" w:hAnsi="Times New Roman" w:cs="Times New Roman"/>
          <w:sz w:val="24"/>
          <w:szCs w:val="24"/>
        </w:rPr>
        <w:t xml:space="preserve">, </w:t>
      </w:r>
      <w:r w:rsidR="00F50AB3" w:rsidRPr="00F50AB3">
        <w:rPr>
          <w:rFonts w:ascii="Times New Roman" w:hAnsi="Times New Roman" w:cs="Times New Roman"/>
          <w:sz w:val="24"/>
          <w:szCs w:val="24"/>
        </w:rPr>
        <w:t>http://www.itk.org/</w:t>
      </w:r>
      <w:r>
        <w:rPr>
          <w:rFonts w:ascii="Times New Roman" w:hAnsi="Times New Roman" w:cs="Times New Roman"/>
          <w:sz w:val="24"/>
          <w:szCs w:val="24"/>
        </w:rPr>
        <w:t>) for portability, speed, and robustness. A 3D Slicer</w:t>
      </w:r>
      <w:r w:rsidR="00F50AB3">
        <w:rPr>
          <w:rFonts w:ascii="Times New Roman" w:hAnsi="Times New Roman" w:cs="Times New Roman"/>
          <w:sz w:val="24"/>
          <w:szCs w:val="24"/>
        </w:rPr>
        <w:t xml:space="preserve"> (</w:t>
      </w:r>
      <w:r w:rsidR="00F50AB3" w:rsidRPr="00F50AB3">
        <w:rPr>
          <w:rFonts w:ascii="Times New Roman" w:hAnsi="Times New Roman" w:cs="Times New Roman"/>
          <w:sz w:val="24"/>
          <w:szCs w:val="24"/>
        </w:rPr>
        <w:t>http://www.slicer.org/</w:t>
      </w:r>
      <w:r w:rsidR="00F50AB3">
        <w:rPr>
          <w:rFonts w:ascii="Times New Roman" w:hAnsi="Times New Roman" w:cs="Times New Roman"/>
          <w:sz w:val="24"/>
          <w:szCs w:val="24"/>
        </w:rPr>
        <w:t>)</w:t>
      </w:r>
      <w:r>
        <w:rPr>
          <w:rFonts w:ascii="Times New Roman" w:hAnsi="Times New Roman" w:cs="Times New Roman"/>
          <w:sz w:val="24"/>
          <w:szCs w:val="24"/>
        </w:rPr>
        <w:t xml:space="preserve"> module has been developed </w:t>
      </w:r>
      <w:r w:rsidRPr="00AB77DE">
        <w:rPr>
          <w:rFonts w:ascii="Times New Roman" w:hAnsi="Times New Roman" w:cs="Times New Roman"/>
          <w:sz w:val="24"/>
          <w:szCs w:val="24"/>
        </w:rPr>
        <w:t>for visualization of input data and results. This module was extensively used for software debugging, testing, and creation of ground truth data sets for automatic testing.</w:t>
      </w:r>
      <w:r w:rsidRPr="00AB77DE">
        <w:rPr>
          <w:rFonts w:ascii="Times New Roman" w:hAnsi="Times New Roman" w:cs="Times New Roman"/>
          <w:noProof/>
          <w:sz w:val="24"/>
          <w:szCs w:val="24"/>
        </w:rPr>
        <w:t xml:space="preserve">  A screenshot of the 3D Slicer module is shown in</w:t>
      </w:r>
      <w:r w:rsidR="00F50AB3">
        <w:rPr>
          <w:rFonts w:ascii="Times New Roman" w:hAnsi="Times New Roman" w:cs="Times New Roman"/>
          <w:noProof/>
          <w:sz w:val="24"/>
          <w:szCs w:val="24"/>
        </w:rPr>
        <w:t xml:space="preserve"> </w:t>
      </w:r>
      <w:r w:rsidR="00F50AB3">
        <w:rPr>
          <w:rFonts w:ascii="Times New Roman" w:hAnsi="Times New Roman" w:cs="Times New Roman"/>
          <w:noProof/>
          <w:sz w:val="24"/>
          <w:szCs w:val="24"/>
        </w:rPr>
        <w:fldChar w:fldCharType="begin"/>
      </w:r>
      <w:r w:rsidR="00F50AB3">
        <w:rPr>
          <w:rFonts w:ascii="Times New Roman" w:hAnsi="Times New Roman" w:cs="Times New Roman"/>
          <w:noProof/>
          <w:sz w:val="24"/>
          <w:szCs w:val="24"/>
        </w:rPr>
        <w:instrText xml:space="preserve"> REF _Ref299381291 \h </w:instrText>
      </w:r>
      <w:r w:rsidR="00F50AB3">
        <w:rPr>
          <w:rFonts w:ascii="Times New Roman" w:hAnsi="Times New Roman" w:cs="Times New Roman"/>
          <w:noProof/>
          <w:sz w:val="24"/>
          <w:szCs w:val="24"/>
        </w:rPr>
      </w:r>
      <w:r w:rsidR="00F50AB3">
        <w:rPr>
          <w:rFonts w:ascii="Times New Roman" w:hAnsi="Times New Roman" w:cs="Times New Roman"/>
          <w:noProof/>
          <w:sz w:val="24"/>
          <w:szCs w:val="24"/>
        </w:rPr>
        <w:fldChar w:fldCharType="separate"/>
      </w:r>
      <w:r w:rsidR="00F50AB3" w:rsidRPr="00B56EDB">
        <w:t xml:space="preserve"> </w:t>
      </w:r>
      <w:r w:rsidR="00F50AB3">
        <w:t xml:space="preserve">Figure </w:t>
      </w:r>
      <w:r w:rsidR="00F50AB3">
        <w:rPr>
          <w:rFonts w:ascii="Times New Roman" w:hAnsi="Times New Roman" w:cs="Times New Roman"/>
          <w:noProof/>
          <w:sz w:val="24"/>
          <w:szCs w:val="24"/>
        </w:rPr>
        <w:fldChar w:fldCharType="end"/>
      </w:r>
      <w:r w:rsidR="007B0A74">
        <w:rPr>
          <w:rFonts w:ascii="Times New Roman" w:hAnsi="Times New Roman" w:cs="Times New Roman"/>
          <w:noProof/>
          <w:sz w:val="24"/>
          <w:szCs w:val="24"/>
        </w:rPr>
        <w:t>1</w:t>
      </w:r>
      <w:r>
        <w:rPr>
          <w:rFonts w:ascii="Times New Roman" w:hAnsi="Times New Roman" w:cs="Times New Roman"/>
          <w:noProof/>
          <w:sz w:val="24"/>
          <w:szCs w:val="24"/>
        </w:rPr>
        <w:t>.</w:t>
      </w:r>
    </w:p>
    <w:p w:rsidR="00B56EDB" w:rsidRPr="00B56EDB" w:rsidRDefault="00B56EDB" w:rsidP="00D80D0B">
      <w:pPr>
        <w:jc w:val="both"/>
        <w:rPr>
          <w:rFonts w:ascii="Times New Roman" w:hAnsi="Times New Roman" w:cs="Times New Roman"/>
          <w:i/>
          <w:sz w:val="28"/>
          <w:szCs w:val="24"/>
        </w:rPr>
      </w:pPr>
      <w:r>
        <w:rPr>
          <w:rFonts w:ascii="Times New Roman" w:hAnsi="Times New Roman" w:cs="Times New Roman"/>
          <w:sz w:val="24"/>
          <w:szCs w:val="24"/>
        </w:rPr>
        <w:t xml:space="preserve">The algorithm is tested every night </w:t>
      </w:r>
      <w:r w:rsidR="0070123C">
        <w:rPr>
          <w:rFonts w:ascii="Times New Roman" w:hAnsi="Times New Roman" w:cs="Times New Roman"/>
          <w:sz w:val="24"/>
          <w:szCs w:val="24"/>
        </w:rPr>
        <w:t>since the July</w:t>
      </w:r>
      <w:r w:rsidR="0035719E">
        <w:rPr>
          <w:rFonts w:ascii="Times New Roman" w:hAnsi="Times New Roman" w:cs="Times New Roman"/>
          <w:sz w:val="24"/>
          <w:szCs w:val="24"/>
        </w:rPr>
        <w:t>, 1</w:t>
      </w:r>
      <w:r w:rsidR="0035719E" w:rsidRPr="0035719E">
        <w:rPr>
          <w:rFonts w:ascii="Times New Roman" w:hAnsi="Times New Roman" w:cs="Times New Roman"/>
          <w:sz w:val="24"/>
          <w:szCs w:val="24"/>
          <w:vertAlign w:val="superscript"/>
        </w:rPr>
        <w:t>st</w:t>
      </w:r>
      <w:r w:rsidR="0070123C">
        <w:rPr>
          <w:rFonts w:ascii="Times New Roman" w:hAnsi="Times New Roman" w:cs="Times New Roman"/>
          <w:sz w:val="24"/>
          <w:szCs w:val="24"/>
        </w:rPr>
        <w:t xml:space="preserve"> 2011 </w:t>
      </w:r>
      <w:r>
        <w:rPr>
          <w:rFonts w:ascii="Times New Roman" w:hAnsi="Times New Roman" w:cs="Times New Roman"/>
          <w:sz w:val="24"/>
          <w:szCs w:val="24"/>
        </w:rPr>
        <w:t xml:space="preserve">using </w:t>
      </w:r>
      <w:proofErr w:type="spellStart"/>
      <w:r>
        <w:rPr>
          <w:rFonts w:ascii="Times New Roman" w:hAnsi="Times New Roman" w:cs="Times New Roman"/>
          <w:sz w:val="24"/>
          <w:szCs w:val="24"/>
        </w:rPr>
        <w:t>CTest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CDash</w:t>
      </w:r>
      <w:proofErr w:type="spellEnd"/>
      <w:r>
        <w:rPr>
          <w:rFonts w:ascii="Times New Roman" w:hAnsi="Times New Roman" w:cs="Times New Roman"/>
          <w:sz w:val="24"/>
          <w:szCs w:val="24"/>
        </w:rPr>
        <w:t>, which provides a consistent tool for testing and analyzing the performance of the method (success rate, speed of computation).</w:t>
      </w:r>
    </w:p>
    <w:p w:rsidR="00CB49E6" w:rsidRDefault="00CB49E6" w:rsidP="003C1DCB">
      <w:pPr>
        <w:spacing w:after="120"/>
        <w:jc w:val="center"/>
        <w:rPr>
          <w:rFonts w:ascii="Times New Roman" w:hAnsi="Times New Roman" w:cs="Times New Roman"/>
          <w:b/>
          <w:i/>
          <w:sz w:val="28"/>
          <w:szCs w:val="24"/>
          <w:u w:val="single"/>
        </w:rPr>
      </w:pPr>
    </w:p>
    <w:p w:rsidR="00CB49E6" w:rsidRDefault="00CB49E6" w:rsidP="003C1DCB">
      <w:pPr>
        <w:spacing w:after="120"/>
        <w:jc w:val="center"/>
        <w:rPr>
          <w:rFonts w:ascii="Times New Roman" w:hAnsi="Times New Roman" w:cs="Times New Roman"/>
          <w:b/>
          <w:i/>
          <w:sz w:val="28"/>
          <w:szCs w:val="24"/>
          <w:u w:val="single"/>
        </w:rPr>
      </w:pPr>
    </w:p>
    <w:p w:rsidR="00CB49E6" w:rsidRDefault="00CB49E6" w:rsidP="003C1DCB">
      <w:pPr>
        <w:spacing w:after="120"/>
        <w:jc w:val="center"/>
        <w:rPr>
          <w:rFonts w:ascii="Times New Roman" w:hAnsi="Times New Roman" w:cs="Times New Roman"/>
          <w:b/>
          <w:i/>
          <w:sz w:val="28"/>
          <w:szCs w:val="24"/>
          <w:u w:val="single"/>
        </w:rPr>
      </w:pPr>
    </w:p>
    <w:p w:rsidR="00CB49E6" w:rsidRDefault="00CB49E6" w:rsidP="003C1DCB">
      <w:pPr>
        <w:spacing w:after="120"/>
        <w:jc w:val="center"/>
        <w:rPr>
          <w:rFonts w:ascii="Times New Roman" w:hAnsi="Times New Roman" w:cs="Times New Roman"/>
          <w:b/>
          <w:i/>
          <w:sz w:val="28"/>
          <w:szCs w:val="24"/>
          <w:u w:val="single"/>
        </w:rPr>
      </w:pPr>
    </w:p>
    <w:p w:rsidR="00002B16" w:rsidRDefault="00C163E7" w:rsidP="003C1DCB">
      <w:pPr>
        <w:spacing w:after="120"/>
        <w:jc w:val="center"/>
        <w:rPr>
          <w:rFonts w:ascii="Times New Roman" w:hAnsi="Times New Roman" w:cs="Times New Roman"/>
          <w:b/>
          <w:i/>
          <w:sz w:val="28"/>
          <w:szCs w:val="24"/>
          <w:u w:val="single"/>
        </w:rPr>
      </w:pPr>
      <w:r>
        <w:rPr>
          <w:rFonts w:ascii="Times New Roman" w:hAnsi="Times New Roman" w:cs="Times New Roman"/>
          <w:b/>
          <w:i/>
          <w:sz w:val="28"/>
          <w:szCs w:val="24"/>
          <w:u w:val="single"/>
        </w:rPr>
        <w:t>Results</w:t>
      </w:r>
    </w:p>
    <w:p w:rsidR="00F32A2F" w:rsidRDefault="003846D0" w:rsidP="008E386A">
      <w:pPr>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simplePos x="0" y="0"/>
                <wp:positionH relativeFrom="margin">
                  <wp:posOffset>2581275</wp:posOffset>
                </wp:positionH>
                <wp:positionV relativeFrom="margin">
                  <wp:posOffset>333375</wp:posOffset>
                </wp:positionV>
                <wp:extent cx="3714115" cy="2743200"/>
                <wp:effectExtent l="0" t="0"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115"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56EDB" w:rsidRDefault="00B56EDB" w:rsidP="00B56EDB">
                            <w:pPr>
                              <w:pStyle w:val="Caption"/>
                              <w:jc w:val="center"/>
                              <w:rPr>
                                <w:noProof/>
                              </w:rPr>
                            </w:pPr>
                            <w:bookmarkStart w:id="5" w:name="_Ref299381291"/>
                            <w:r w:rsidRPr="00B56EDB">
                              <w:rPr>
                                <w:noProof/>
                              </w:rPr>
                              <w:drawing>
                                <wp:inline distT="0" distB="0" distL="0" distR="0" wp14:anchorId="005DFC06" wp14:editId="309A1579">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bookmarkEnd w:id="5"/>
                            <w:r w:rsidR="007B0A74">
                              <w:t>1</w:t>
                            </w:r>
                            <w:r>
                              <w:t>: 3D Slicer module of a segmented ultrasound image</w:t>
                            </w:r>
                            <w:r>
                              <w:rPr>
                                <w:noProof/>
                              </w:rPr>
                              <w:t>. The fiducial points are labelled.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03.25pt;margin-top:26.25pt;width:292.45pt;height:3in;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" stroked="f">
                <v:textbox>
                  <w:txbxContent>
                    <w:p w:rsidR="00B56EDB" w:rsidRDefault="00B56EDB" w:rsidP="00B56EDB">
                      <w:pPr>
                        <w:pStyle w:val="Caption"/>
                        <w:jc w:val="center"/>
                        <w:rPr>
                          <w:noProof/>
                        </w:rPr>
                      </w:pPr>
                      <w:bookmarkStart w:id="6" w:name="_Ref299381291"/>
                      <w:r w:rsidRPr="00B56EDB">
                        <w:rPr>
                          <w:noProof/>
                        </w:rPr>
                        <w:drawing>
                          <wp:inline distT="0" distB="0" distL="0" distR="0" wp14:anchorId="005DFC06" wp14:editId="309A1579">
                            <wp:extent cx="3456170" cy="23622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60212" cy="2364963"/>
                                    </a:xfrm>
                                    <a:prstGeom prst="rect">
                                      <a:avLst/>
                                    </a:prstGeom>
                                  </pic:spPr>
                                </pic:pic>
                              </a:graphicData>
                            </a:graphic>
                          </wp:inline>
                        </w:drawing>
                      </w:r>
                      <w:r w:rsidRPr="00B56EDB">
                        <w:t xml:space="preserve"> </w:t>
                      </w:r>
                      <w:r>
                        <w:t xml:space="preserve">Figure </w:t>
                      </w:r>
                      <w:bookmarkEnd w:id="6"/>
                      <w:r w:rsidR="007B0A74">
                        <w:t>1</w:t>
                      </w:r>
                      <w:r>
                        <w:t>: 3D Slicer module of a segmented ultrasound image</w:t>
                      </w:r>
                      <w:r>
                        <w:rPr>
                          <w:noProof/>
                        </w:rPr>
                        <w:t>. The fiducial points are labelled.</w:t>
                      </w:r>
                    </w:p>
                  </w:txbxContent>
                </v:textbox>
                <w10:wrap type="square" anchorx="margin" anchory="margin"/>
              </v:shape>
            </w:pict>
          </mc:Fallback>
        </mc:AlternateContent>
      </w:r>
      <w:r w:rsidR="008E386A">
        <w:rPr>
          <w:rFonts w:ascii="Times New Roman" w:hAnsi="Times New Roman" w:cs="Times New Roman"/>
          <w:sz w:val="24"/>
          <w:szCs w:val="24"/>
        </w:rPr>
        <w:t xml:space="preserve">The automatic computation of </w:t>
      </w:r>
      <w:r w:rsidR="00B447CB">
        <w:rPr>
          <w:rFonts w:ascii="Times New Roman" w:hAnsi="Times New Roman" w:cs="Times New Roman"/>
          <w:sz w:val="24"/>
          <w:szCs w:val="24"/>
        </w:rPr>
        <w:t xml:space="preserve">selected </w:t>
      </w:r>
      <w:r w:rsidR="008E386A">
        <w:rPr>
          <w:rFonts w:ascii="Times New Roman" w:hAnsi="Times New Roman" w:cs="Times New Roman"/>
          <w:sz w:val="24"/>
          <w:szCs w:val="24"/>
        </w:rPr>
        <w:t>segmentation parameters</w:t>
      </w:r>
      <w:r w:rsidR="00B447CB">
        <w:rPr>
          <w:rFonts w:ascii="Times New Roman" w:hAnsi="Times New Roman" w:cs="Times New Roman"/>
          <w:sz w:val="24"/>
          <w:szCs w:val="24"/>
        </w:rPr>
        <w:t xml:space="preserve"> and </w:t>
      </w:r>
      <w:proofErr w:type="gramStart"/>
      <w:r w:rsidR="008E386A">
        <w:rPr>
          <w:rFonts w:ascii="Times New Roman" w:hAnsi="Times New Roman" w:cs="Times New Roman"/>
          <w:sz w:val="24"/>
          <w:szCs w:val="24"/>
        </w:rPr>
        <w:t>minimum</w:t>
      </w:r>
      <w:proofErr w:type="gramEnd"/>
      <w:r w:rsidR="008E386A">
        <w:rPr>
          <w:rFonts w:ascii="Times New Roman" w:hAnsi="Times New Roman" w:cs="Times New Roman"/>
          <w:sz w:val="24"/>
          <w:szCs w:val="24"/>
        </w:rPr>
        <w:t xml:space="preserve"> and maximum angle of a line in the image plane ha</w:t>
      </w:r>
      <w:r w:rsidR="00917D59">
        <w:rPr>
          <w:rFonts w:ascii="Times New Roman" w:hAnsi="Times New Roman" w:cs="Times New Roman"/>
          <w:sz w:val="24"/>
          <w:szCs w:val="24"/>
        </w:rPr>
        <w:t>ve</w:t>
      </w:r>
      <w:r w:rsidR="008E386A">
        <w:rPr>
          <w:rFonts w:ascii="Times New Roman" w:hAnsi="Times New Roman" w:cs="Times New Roman"/>
          <w:sz w:val="24"/>
          <w:szCs w:val="24"/>
        </w:rPr>
        <w:t xml:space="preserve"> been success</w:t>
      </w:r>
      <w:r w:rsidR="00B447CB">
        <w:rPr>
          <w:rFonts w:ascii="Times New Roman" w:hAnsi="Times New Roman" w:cs="Times New Roman"/>
          <w:sz w:val="24"/>
          <w:szCs w:val="24"/>
        </w:rPr>
        <w:t xml:space="preserve">fully </w:t>
      </w:r>
      <w:r w:rsidR="008E386A">
        <w:rPr>
          <w:rFonts w:ascii="Times New Roman" w:hAnsi="Times New Roman" w:cs="Times New Roman"/>
          <w:sz w:val="24"/>
          <w:szCs w:val="24"/>
        </w:rPr>
        <w:t>test</w:t>
      </w:r>
      <w:r w:rsidR="00B447CB">
        <w:rPr>
          <w:rFonts w:ascii="Times New Roman" w:hAnsi="Times New Roman" w:cs="Times New Roman"/>
          <w:sz w:val="24"/>
          <w:szCs w:val="24"/>
        </w:rPr>
        <w:t>ed</w:t>
      </w:r>
      <w:r w:rsidR="008E386A">
        <w:rPr>
          <w:rFonts w:ascii="Times New Roman" w:hAnsi="Times New Roman" w:cs="Times New Roman"/>
          <w:sz w:val="24"/>
          <w:szCs w:val="24"/>
        </w:rPr>
        <w:t xml:space="preserve"> on </w:t>
      </w:r>
      <w:r w:rsidR="007F7E95">
        <w:rPr>
          <w:rFonts w:ascii="Times New Roman" w:hAnsi="Times New Roman" w:cs="Times New Roman"/>
          <w:sz w:val="24"/>
          <w:szCs w:val="24"/>
        </w:rPr>
        <w:t>5</w:t>
      </w:r>
      <w:r w:rsidR="00B447CB">
        <w:rPr>
          <w:rFonts w:ascii="Times New Roman" w:hAnsi="Times New Roman" w:cs="Times New Roman"/>
          <w:sz w:val="24"/>
          <w:szCs w:val="24"/>
        </w:rPr>
        <w:t xml:space="preserve"> </w:t>
      </w:r>
      <w:r w:rsidR="008E386A">
        <w:rPr>
          <w:rFonts w:ascii="Times New Roman" w:hAnsi="Times New Roman" w:cs="Times New Roman"/>
          <w:sz w:val="24"/>
          <w:szCs w:val="24"/>
        </w:rPr>
        <w:t xml:space="preserve">ultrasound </w:t>
      </w:r>
      <w:r w:rsidR="00B447CB">
        <w:rPr>
          <w:rFonts w:ascii="Times New Roman" w:hAnsi="Times New Roman" w:cs="Times New Roman"/>
          <w:sz w:val="24"/>
          <w:szCs w:val="24"/>
        </w:rPr>
        <w:t>image sequences</w:t>
      </w:r>
      <w:r w:rsidR="007F7E95">
        <w:rPr>
          <w:rFonts w:ascii="Times New Roman" w:hAnsi="Times New Roman" w:cs="Times New Roman"/>
          <w:sz w:val="24"/>
          <w:szCs w:val="24"/>
        </w:rPr>
        <w:t xml:space="preserve"> using acquired by different systems</w:t>
      </w:r>
      <w:r w:rsidR="008E386A">
        <w:rPr>
          <w:rFonts w:ascii="Times New Roman" w:hAnsi="Times New Roman" w:cs="Times New Roman"/>
          <w:sz w:val="24"/>
          <w:szCs w:val="24"/>
        </w:rPr>
        <w:t xml:space="preserve">. </w:t>
      </w:r>
      <w:commentRangeStart w:id="7"/>
      <w:r w:rsidR="008E386A">
        <w:rPr>
          <w:rFonts w:ascii="Times New Roman" w:hAnsi="Times New Roman" w:cs="Times New Roman"/>
          <w:sz w:val="24"/>
          <w:szCs w:val="24"/>
        </w:rPr>
        <w:t>The next steps will be to extend t</w:t>
      </w:r>
      <w:commentRangeEnd w:id="7"/>
      <w:r w:rsidR="002D41F6">
        <w:rPr>
          <w:rStyle w:val="CommentReference"/>
        </w:rPr>
        <w:commentReference w:id="7"/>
      </w:r>
      <w:r w:rsidR="008E386A">
        <w:rPr>
          <w:rFonts w:ascii="Times New Roman" w:hAnsi="Times New Roman" w:cs="Times New Roman"/>
          <w:sz w:val="24"/>
          <w:szCs w:val="24"/>
        </w:rPr>
        <w:t xml:space="preserve">he list of parameters that can be computed automatically to make the method as operator independent as possible and to compute accurate segmentation parameters without a trial and error process. </w:t>
      </w:r>
      <w:r w:rsidR="00207C97">
        <w:rPr>
          <w:rFonts w:ascii="Times New Roman" w:hAnsi="Times New Roman" w:cs="Times New Roman"/>
          <w:sz w:val="24"/>
          <w:szCs w:val="24"/>
        </w:rPr>
        <w:t xml:space="preserve">The method also </w:t>
      </w:r>
      <w:bookmarkStart w:id="8" w:name="_GoBack"/>
      <w:bookmarkEnd w:id="8"/>
      <w:r w:rsidR="00207C97">
        <w:rPr>
          <w:rFonts w:ascii="Times New Roman" w:hAnsi="Times New Roman" w:cs="Times New Roman"/>
          <w:sz w:val="24"/>
          <w:szCs w:val="24"/>
        </w:rPr>
        <w:t>detects 3-point lines within an image</w:t>
      </w:r>
      <w:r w:rsidR="00A007A7">
        <w:rPr>
          <w:rFonts w:ascii="Times New Roman" w:hAnsi="Times New Roman" w:cs="Times New Roman"/>
          <w:sz w:val="24"/>
          <w:szCs w:val="24"/>
        </w:rPr>
        <w:t xml:space="preserve"> with success</w:t>
      </w:r>
      <w:r w:rsidR="00207C97">
        <w:rPr>
          <w:rFonts w:ascii="Times New Roman" w:hAnsi="Times New Roman" w:cs="Times New Roman"/>
          <w:sz w:val="24"/>
          <w:szCs w:val="24"/>
        </w:rPr>
        <w:t>.</w:t>
      </w:r>
    </w:p>
    <w:p w:rsidR="00002B16" w:rsidRDefault="00B27260" w:rsidP="003C1DCB">
      <w:pPr>
        <w:spacing w:after="120"/>
        <w:jc w:val="center"/>
        <w:rPr>
          <w:rFonts w:ascii="Times New Roman" w:hAnsi="Times New Roman" w:cs="Times New Roman"/>
          <w:b/>
          <w:i/>
          <w:sz w:val="28"/>
          <w:szCs w:val="24"/>
          <w:u w:val="single"/>
        </w:rPr>
      </w:pPr>
      <w:commentRangeStart w:id="9"/>
      <w:r>
        <w:rPr>
          <w:rFonts w:ascii="Times New Roman" w:hAnsi="Times New Roman" w:cs="Times New Roman"/>
          <w:b/>
          <w:i/>
          <w:sz w:val="28"/>
          <w:szCs w:val="24"/>
          <w:u w:val="single"/>
        </w:rPr>
        <w:t>Conclusion</w:t>
      </w:r>
      <w:commentRangeEnd w:id="9"/>
      <w:r w:rsidR="00486CC5">
        <w:rPr>
          <w:rStyle w:val="CommentReference"/>
        </w:rPr>
        <w:commentReference w:id="9"/>
      </w:r>
    </w:p>
    <w:p w:rsidR="00851B93" w:rsidRPr="00851B93" w:rsidRDefault="00D80D0B" w:rsidP="007A39FE">
      <w:pPr>
        <w:ind w:firstLine="720"/>
        <w:jc w:val="both"/>
        <w:rPr>
          <w:rFonts w:ascii="Times New Roman" w:hAnsi="Times New Roman" w:cs="Times New Roman"/>
          <w:sz w:val="24"/>
          <w:szCs w:val="24"/>
        </w:rPr>
      </w:pPr>
      <w:commentRangeStart w:id="10"/>
      <w:r>
        <w:rPr>
          <w:rFonts w:ascii="Times New Roman" w:hAnsi="Times New Roman" w:cs="Times New Roman"/>
          <w:sz w:val="24"/>
          <w:szCs w:val="24"/>
        </w:rPr>
        <w:t xml:space="preserve">Our tests on real ultrasound data sets have given promising results: </w:t>
      </w:r>
      <w:commentRangeEnd w:id="10"/>
      <w:r w:rsidR="00486CC5">
        <w:rPr>
          <w:rStyle w:val="CommentReference"/>
        </w:rPr>
        <w:commentReference w:id="10"/>
      </w:r>
      <w:r>
        <w:rPr>
          <w:rFonts w:ascii="Times New Roman" w:hAnsi="Times New Roman" w:cs="Times New Roman"/>
          <w:sz w:val="24"/>
          <w:szCs w:val="24"/>
        </w:rPr>
        <w:t>the method successfully identified various fiducial line patterns such as Z-shaped configurations that are typically used for calibration and is capable of identifying patterns commonly used in image quality assurance phantoms such as parallel fiducial lines, all without any software change.</w:t>
      </w:r>
      <w:r w:rsidDel="00D80D0B">
        <w:rPr>
          <w:rFonts w:ascii="Times New Roman" w:hAnsi="Times New Roman" w:cs="Times New Roman"/>
          <w:sz w:val="24"/>
          <w:szCs w:val="24"/>
        </w:rPr>
        <w:t xml:space="preserve"> </w:t>
      </w:r>
      <w:r w:rsidR="00977DAE">
        <w:rPr>
          <w:rFonts w:ascii="Times New Roman" w:hAnsi="Times New Roman" w:cs="Times New Roman"/>
          <w:sz w:val="24"/>
          <w:szCs w:val="24"/>
        </w:rPr>
        <w:t xml:space="preserve">The automatic computation of segmentation parameters </w:t>
      </w:r>
      <w:commentRangeStart w:id="11"/>
      <w:r w:rsidR="00977DAE">
        <w:rPr>
          <w:rFonts w:ascii="Times New Roman" w:hAnsi="Times New Roman" w:cs="Times New Roman"/>
          <w:sz w:val="24"/>
          <w:szCs w:val="24"/>
        </w:rPr>
        <w:t xml:space="preserve">is also a success </w:t>
      </w:r>
      <w:commentRangeEnd w:id="11"/>
      <w:r w:rsidR="00486CC5">
        <w:rPr>
          <w:rStyle w:val="CommentReference"/>
        </w:rPr>
        <w:commentReference w:id="11"/>
      </w:r>
      <w:r w:rsidR="00977DAE">
        <w:rPr>
          <w:rFonts w:ascii="Times New Roman" w:hAnsi="Times New Roman" w:cs="Times New Roman"/>
          <w:sz w:val="24"/>
          <w:szCs w:val="24"/>
        </w:rPr>
        <w:t>to make the segmentation algorithm more input independent.</w:t>
      </w:r>
    </w:p>
    <w:p w:rsidR="00B27260" w:rsidRPr="002F5910" w:rsidRDefault="004E0FA9" w:rsidP="003C1DCB">
      <w:pPr>
        <w:ind w:firstLine="720"/>
        <w:jc w:val="center"/>
      </w:pPr>
      <w:r>
        <w:rPr>
          <w:rFonts w:ascii="Times New Roman" w:hAnsi="Times New Roman" w:cs="Times New Roman"/>
          <w:b/>
          <w:i/>
          <w:sz w:val="28"/>
          <w:szCs w:val="24"/>
          <w:u w:val="single"/>
        </w:rPr>
        <w:t>References</w:t>
      </w:r>
    </w:p>
    <w:p w:rsidR="00352571" w:rsidRDefault="0079725B" w:rsidP="00D17FD7">
      <w:pPr>
        <w:pStyle w:val="Bibliography"/>
        <w:spacing w:after="0"/>
        <w:ind w:left="720" w:hanging="720"/>
        <w:rPr>
          <w:noProof/>
        </w:rPr>
      </w:pPr>
      <w:r>
        <w:rPr>
          <w:sz w:val="24"/>
        </w:rPr>
        <w:fldChar w:fldCharType="begin"/>
      </w:r>
      <w:r w:rsidR="005470F3">
        <w:rPr>
          <w:sz w:val="24"/>
        </w:rPr>
        <w:instrText xml:space="preserve"> BIBLIOGRAPHY  \l 1033 </w:instrText>
      </w:r>
      <w:r>
        <w:rPr>
          <w:sz w:val="24"/>
        </w:rPr>
        <w:fldChar w:fldCharType="separate"/>
      </w:r>
      <w:r w:rsidR="00352571">
        <w:rPr>
          <w:noProof/>
        </w:rPr>
        <w:t xml:space="preserve">Bartha, L. (2011). Automatic fiducial localization in ultrasound images for a thermal ablation validation platform. </w:t>
      </w:r>
      <w:r w:rsidR="00352571">
        <w:rPr>
          <w:i/>
          <w:iCs/>
          <w:noProof/>
        </w:rPr>
        <w:t>SPIE Medical Imaging</w:t>
      </w:r>
      <w:r w:rsidR="00352571">
        <w:rPr>
          <w:noProof/>
        </w:rPr>
        <w:t xml:space="preserve"> (p. pp. 796421). Lake Buena Vista (Orlando), Florida, USA: SPIE.</w:t>
      </w:r>
    </w:p>
    <w:p w:rsidR="00352571" w:rsidRDefault="00352571" w:rsidP="00D17FD7">
      <w:pPr>
        <w:pStyle w:val="Bibliography"/>
        <w:spacing w:after="0"/>
        <w:ind w:left="720" w:hanging="720"/>
        <w:rPr>
          <w:noProof/>
        </w:rPr>
      </w:pPr>
      <w:r>
        <w:rPr>
          <w:noProof/>
        </w:rPr>
        <w:t xml:space="preserve">Chen, T. T. (2009). Chen, T.K., Thurston, A.D., Ellis, R.E., and Abolmaesumi, P. </w:t>
      </w:r>
      <w:r>
        <w:rPr>
          <w:i/>
          <w:iCs/>
          <w:noProof/>
        </w:rPr>
        <w:t>Ultrasound in Med. &amp; Biol, 35(1) pp. 79–93</w:t>
      </w:r>
      <w:r>
        <w:rPr>
          <w:noProof/>
        </w:rPr>
        <w:t>.</w:t>
      </w:r>
    </w:p>
    <w:p w:rsidR="00352571" w:rsidRDefault="00352571" w:rsidP="00D17FD7">
      <w:pPr>
        <w:pStyle w:val="Bibliography"/>
        <w:spacing w:after="0"/>
        <w:ind w:left="720" w:hanging="720"/>
        <w:rPr>
          <w:noProof/>
        </w:rPr>
      </w:pPr>
      <w:r>
        <w:rPr>
          <w:noProof/>
        </w:rPr>
        <w:t xml:space="preserve">Nag, S. (2000). Brachytherapy for prostate cancer: Summary of american brachytherapy society recommendations. </w:t>
      </w:r>
      <w:r>
        <w:rPr>
          <w:i/>
          <w:iCs/>
          <w:noProof/>
        </w:rPr>
        <w:t>Seminars Urologic Oncol.</w:t>
      </w:r>
      <w:r>
        <w:rPr>
          <w:noProof/>
        </w:rPr>
        <w:t>, pp. vol. 18, mo. 2, pp 133-136.</w:t>
      </w:r>
    </w:p>
    <w:p w:rsidR="00352571" w:rsidRDefault="00352571" w:rsidP="00D17FD7">
      <w:pPr>
        <w:pStyle w:val="Bibliography"/>
        <w:spacing w:after="0"/>
        <w:ind w:left="720" w:hanging="720"/>
        <w:rPr>
          <w:noProof/>
        </w:rPr>
      </w:pPr>
      <w:r>
        <w:rPr>
          <w:noProof/>
        </w:rPr>
        <w:t xml:space="preserve">Pfeiffer, D. e. (2008, December 12). AAPM Task Group 128: Quality assurance tests for prostate brachytherapy ultrasounds systems. </w:t>
      </w:r>
      <w:r>
        <w:rPr>
          <w:i/>
          <w:iCs/>
          <w:noProof/>
        </w:rPr>
        <w:t>Medical Physics</w:t>
      </w:r>
      <w:r>
        <w:rPr>
          <w:noProof/>
        </w:rPr>
        <w:t>, pp. Vol. 35, pp. 5471-5489.</w:t>
      </w:r>
    </w:p>
    <w:p w:rsidR="00CB27A5" w:rsidRPr="003D3354" w:rsidRDefault="0079725B" w:rsidP="00D17FD7">
      <w:pPr>
        <w:spacing w:after="0"/>
        <w:ind w:firstLine="720"/>
        <w:jc w:val="both"/>
        <w:rPr>
          <w:sz w:val="24"/>
        </w:rPr>
      </w:pPr>
      <w:r>
        <w:rPr>
          <w:sz w:val="24"/>
        </w:rPr>
        <w:fldChar w:fldCharType="end"/>
      </w:r>
    </w:p>
    <w:sectPr w:rsidR="00CB27A5" w:rsidRPr="003D3354" w:rsidSect="00777ED2">
      <w:pgSz w:w="12240" w:h="15840"/>
      <w:pgMar w:top="72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bor" w:date="2011-07-27T11:55:00Z" w:initials="gabor">
    <w:p w:rsidR="003846D0" w:rsidRDefault="003846D0">
      <w:pPr>
        <w:pStyle w:val="CommentText"/>
      </w:pPr>
      <w:r>
        <w:rPr>
          <w:rStyle w:val="CommentReference"/>
        </w:rPr>
        <w:annotationRef/>
      </w:r>
      <w:r>
        <w:t xml:space="preserve">Use Structured abstract w/ </w:t>
      </w:r>
      <w:proofErr w:type="gramStart"/>
      <w:r>
        <w:t>keywords .</w:t>
      </w:r>
      <w:proofErr w:type="gramEnd"/>
      <w:r>
        <w:t xml:space="preserve"> The </w:t>
      </w:r>
      <w:proofErr w:type="gramStart"/>
      <w:r>
        <w:t>abstract  disproportioned</w:t>
      </w:r>
      <w:proofErr w:type="gramEnd"/>
      <w:r>
        <w:t xml:space="preserve">. Too much intro, too little results. Results must include SOME quantitative statement. </w:t>
      </w:r>
    </w:p>
  </w:comment>
  <w:comment w:id="1" w:author="gabor" w:date="2011-07-27T12:27:00Z" w:initials="gabor">
    <w:p w:rsidR="005E3311" w:rsidRDefault="005E3311">
      <w:pPr>
        <w:pStyle w:val="CommentText"/>
      </w:pPr>
      <w:r>
        <w:rPr>
          <w:rStyle w:val="CommentReference"/>
        </w:rPr>
        <w:annotationRef/>
      </w:r>
      <w:r>
        <w:t>The procedure involves permanent implantation of radioactive sources into the cancerous prostate.</w:t>
      </w:r>
    </w:p>
  </w:comment>
  <w:comment w:id="2" w:author="gabor" w:date="2011-07-27T12:43:00Z" w:initials="gabor">
    <w:p w:rsidR="00983B4D" w:rsidRDefault="00983B4D">
      <w:pPr>
        <w:pStyle w:val="CommentText"/>
      </w:pPr>
      <w:r>
        <w:rPr>
          <w:rStyle w:val="CommentReference"/>
        </w:rPr>
        <w:annotationRef/>
      </w:r>
      <w:r>
        <w:t>Reword. This is very vague and one may think you set some parameters of your algorithm in an ad-hoc (heuristic) manner….</w:t>
      </w:r>
    </w:p>
    <w:p w:rsidR="00983B4D" w:rsidRDefault="00983B4D">
      <w:pPr>
        <w:pStyle w:val="CommentText"/>
      </w:pPr>
    </w:p>
  </w:comment>
  <w:comment w:id="3" w:author="gabor" w:date="2011-07-27T11:57:00Z" w:initials="gabor">
    <w:p w:rsidR="00486CC5" w:rsidRDefault="00486CC5">
      <w:pPr>
        <w:pStyle w:val="CommentText"/>
      </w:pPr>
      <w:r>
        <w:rPr>
          <w:rStyle w:val="CommentReference"/>
        </w:rPr>
        <w:annotationRef/>
      </w:r>
      <w:r>
        <w:t>Section title too long</w:t>
      </w:r>
    </w:p>
  </w:comment>
  <w:comment w:id="4" w:author="gabor" w:date="2011-07-27T12:15:00Z" w:initials="gabor">
    <w:p w:rsidR="002D41F6" w:rsidRDefault="002D41F6">
      <w:pPr>
        <w:pStyle w:val="CommentText"/>
      </w:pPr>
      <w:r>
        <w:rPr>
          <w:rStyle w:val="CommentReference"/>
        </w:rPr>
        <w:annotationRef/>
      </w:r>
      <w:r>
        <w:t xml:space="preserve">Clumsy </w:t>
      </w:r>
      <w:proofErr w:type="gramStart"/>
      <w:r>
        <w:t>language ,</w:t>
      </w:r>
      <w:proofErr w:type="gramEnd"/>
      <w:r>
        <w:t xml:space="preserve"> reword</w:t>
      </w:r>
    </w:p>
  </w:comment>
  <w:comment w:id="7" w:author="gabor" w:date="2011-07-27T12:23:00Z" w:initials="gabor">
    <w:p w:rsidR="002D41F6" w:rsidRDefault="002D41F6">
      <w:pPr>
        <w:pStyle w:val="CommentText"/>
      </w:pPr>
      <w:r>
        <w:rPr>
          <w:rStyle w:val="CommentReference"/>
        </w:rPr>
        <w:annotationRef/>
      </w:r>
      <w:r>
        <w:t xml:space="preserve">This does not belong in the Results, move to the concluding paragraph. When you move this, the Result section will be very slim.  Include more screenshots perhaps? </w:t>
      </w:r>
    </w:p>
  </w:comment>
  <w:comment w:id="9" w:author="gabor" w:date="2011-07-27T11:58:00Z" w:initials="gabor">
    <w:p w:rsidR="00486CC5" w:rsidRDefault="00486CC5">
      <w:pPr>
        <w:pStyle w:val="CommentText"/>
      </w:pPr>
      <w:r>
        <w:rPr>
          <w:rStyle w:val="CommentReference"/>
        </w:rPr>
        <w:annotationRef/>
      </w:r>
      <w:r>
        <w:t>Combine this with the previous section. Begin the paragraph with “In conclusion</w:t>
      </w:r>
      <w:proofErr w:type="gramStart"/>
      <w:r>
        <w:t>,…</w:t>
      </w:r>
      <w:proofErr w:type="gramEnd"/>
      <w:r>
        <w:t xml:space="preserve">” </w:t>
      </w:r>
    </w:p>
  </w:comment>
  <w:comment w:id="10" w:author="gabor" w:date="2011-07-27T12:01:00Z" w:initials="gabor">
    <w:p w:rsidR="00486CC5" w:rsidRDefault="00486CC5">
      <w:pPr>
        <w:pStyle w:val="CommentText"/>
      </w:pPr>
      <w:r>
        <w:rPr>
          <w:rStyle w:val="CommentReference"/>
        </w:rPr>
        <w:annotationRef/>
      </w:r>
      <w:r>
        <w:t>This is very qualitative and anecdotal – it hurts the paper more than helps it. Please delete</w:t>
      </w:r>
      <w:proofErr w:type="gramStart"/>
      <w:r>
        <w:t>..</w:t>
      </w:r>
      <w:proofErr w:type="gramEnd"/>
      <w:r>
        <w:t xml:space="preserve"> Can you include any quantitative statement? </w:t>
      </w:r>
    </w:p>
  </w:comment>
  <w:comment w:id="11" w:author="gabor" w:date="2011-07-27T12:02:00Z" w:initials="gabor">
    <w:p w:rsidR="00486CC5" w:rsidRDefault="00486CC5">
      <w:pPr>
        <w:pStyle w:val="CommentText"/>
      </w:pPr>
      <w:r>
        <w:rPr>
          <w:rStyle w:val="CommentReference"/>
        </w:rPr>
        <w:annotationRef/>
      </w:r>
      <w:r>
        <w:t xml:space="preserve">Bad English. Replace this with a quantitative statement.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5A6" w:rsidRDefault="00A025A6" w:rsidP="00CB27A5">
      <w:pPr>
        <w:spacing w:after="0" w:line="240" w:lineRule="auto"/>
      </w:pPr>
      <w:r>
        <w:separator/>
      </w:r>
    </w:p>
  </w:endnote>
  <w:endnote w:type="continuationSeparator" w:id="0">
    <w:p w:rsidR="00A025A6" w:rsidRDefault="00A025A6" w:rsidP="00CB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5A6" w:rsidRDefault="00A025A6" w:rsidP="00CB27A5">
      <w:pPr>
        <w:spacing w:after="0" w:line="240" w:lineRule="auto"/>
      </w:pPr>
      <w:r>
        <w:separator/>
      </w:r>
    </w:p>
  </w:footnote>
  <w:footnote w:type="continuationSeparator" w:id="0">
    <w:p w:rsidR="00A025A6" w:rsidRDefault="00A025A6" w:rsidP="00CB27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4218"/>
    <w:multiLevelType w:val="hybridMultilevel"/>
    <w:tmpl w:val="CB18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23B8A"/>
    <w:multiLevelType w:val="hybridMultilevel"/>
    <w:tmpl w:val="F95CDA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A828BD"/>
    <w:multiLevelType w:val="hybridMultilevel"/>
    <w:tmpl w:val="39A61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944"/>
    <w:rsid w:val="00002B16"/>
    <w:rsid w:val="00007333"/>
    <w:rsid w:val="00020E48"/>
    <w:rsid w:val="00034A06"/>
    <w:rsid w:val="00041419"/>
    <w:rsid w:val="0004191C"/>
    <w:rsid w:val="00052119"/>
    <w:rsid w:val="000556F5"/>
    <w:rsid w:val="0006146B"/>
    <w:rsid w:val="00091831"/>
    <w:rsid w:val="0009268A"/>
    <w:rsid w:val="000E05E3"/>
    <w:rsid w:val="000F249C"/>
    <w:rsid w:val="000F6257"/>
    <w:rsid w:val="00112825"/>
    <w:rsid w:val="001148F4"/>
    <w:rsid w:val="00135FFF"/>
    <w:rsid w:val="00150026"/>
    <w:rsid w:val="0017246F"/>
    <w:rsid w:val="00172B34"/>
    <w:rsid w:val="001A1A95"/>
    <w:rsid w:val="001A6553"/>
    <w:rsid w:val="001B1DB5"/>
    <w:rsid w:val="001B45E9"/>
    <w:rsid w:val="001C00CE"/>
    <w:rsid w:val="001C039C"/>
    <w:rsid w:val="001E455D"/>
    <w:rsid w:val="001E6F2A"/>
    <w:rsid w:val="001E7BE3"/>
    <w:rsid w:val="001F4F66"/>
    <w:rsid w:val="002048D4"/>
    <w:rsid w:val="00207C97"/>
    <w:rsid w:val="002105B6"/>
    <w:rsid w:val="002114EF"/>
    <w:rsid w:val="00220022"/>
    <w:rsid w:val="002262DD"/>
    <w:rsid w:val="002468FC"/>
    <w:rsid w:val="00247EDA"/>
    <w:rsid w:val="0025633D"/>
    <w:rsid w:val="00267FA6"/>
    <w:rsid w:val="00294AF3"/>
    <w:rsid w:val="002C2BE6"/>
    <w:rsid w:val="002C5584"/>
    <w:rsid w:val="002D0675"/>
    <w:rsid w:val="002D41F6"/>
    <w:rsid w:val="002F5910"/>
    <w:rsid w:val="00301E7C"/>
    <w:rsid w:val="003040E5"/>
    <w:rsid w:val="00306FE7"/>
    <w:rsid w:val="00311C60"/>
    <w:rsid w:val="00334957"/>
    <w:rsid w:val="00341D5E"/>
    <w:rsid w:val="00341E13"/>
    <w:rsid w:val="0034249C"/>
    <w:rsid w:val="00344E74"/>
    <w:rsid w:val="00352571"/>
    <w:rsid w:val="0035719E"/>
    <w:rsid w:val="00362A4B"/>
    <w:rsid w:val="00367F46"/>
    <w:rsid w:val="003708BC"/>
    <w:rsid w:val="003719E5"/>
    <w:rsid w:val="003846D0"/>
    <w:rsid w:val="00385B39"/>
    <w:rsid w:val="00392B11"/>
    <w:rsid w:val="003A2422"/>
    <w:rsid w:val="003B0936"/>
    <w:rsid w:val="003B4F2B"/>
    <w:rsid w:val="003C1DCB"/>
    <w:rsid w:val="003C586B"/>
    <w:rsid w:val="003D18CC"/>
    <w:rsid w:val="003D3354"/>
    <w:rsid w:val="003F67EB"/>
    <w:rsid w:val="00400752"/>
    <w:rsid w:val="0041079A"/>
    <w:rsid w:val="00412118"/>
    <w:rsid w:val="00415294"/>
    <w:rsid w:val="00423B37"/>
    <w:rsid w:val="00430578"/>
    <w:rsid w:val="00452E7D"/>
    <w:rsid w:val="00472489"/>
    <w:rsid w:val="00486B63"/>
    <w:rsid w:val="00486CC5"/>
    <w:rsid w:val="004A1375"/>
    <w:rsid w:val="004B29CC"/>
    <w:rsid w:val="004B5833"/>
    <w:rsid w:val="004B7743"/>
    <w:rsid w:val="004E0FA9"/>
    <w:rsid w:val="004F2B01"/>
    <w:rsid w:val="004F76F8"/>
    <w:rsid w:val="00507877"/>
    <w:rsid w:val="00526D82"/>
    <w:rsid w:val="00531916"/>
    <w:rsid w:val="005374C2"/>
    <w:rsid w:val="00542CFA"/>
    <w:rsid w:val="005467EA"/>
    <w:rsid w:val="005470F3"/>
    <w:rsid w:val="00553FB3"/>
    <w:rsid w:val="005575DE"/>
    <w:rsid w:val="005658E6"/>
    <w:rsid w:val="005731CE"/>
    <w:rsid w:val="005A6C3D"/>
    <w:rsid w:val="005C6EB1"/>
    <w:rsid w:val="005C72C1"/>
    <w:rsid w:val="005D0967"/>
    <w:rsid w:val="005D5702"/>
    <w:rsid w:val="005E3311"/>
    <w:rsid w:val="005F0944"/>
    <w:rsid w:val="005F4AB7"/>
    <w:rsid w:val="005F7FE9"/>
    <w:rsid w:val="006034EC"/>
    <w:rsid w:val="006115FB"/>
    <w:rsid w:val="0061431D"/>
    <w:rsid w:val="006211F6"/>
    <w:rsid w:val="00625B5D"/>
    <w:rsid w:val="0063198F"/>
    <w:rsid w:val="00640FAD"/>
    <w:rsid w:val="00641713"/>
    <w:rsid w:val="006715EC"/>
    <w:rsid w:val="006850B0"/>
    <w:rsid w:val="006972CB"/>
    <w:rsid w:val="006A0321"/>
    <w:rsid w:val="006A2891"/>
    <w:rsid w:val="006A5FA8"/>
    <w:rsid w:val="006C3AD2"/>
    <w:rsid w:val="006D3F22"/>
    <w:rsid w:val="006D5F44"/>
    <w:rsid w:val="006E4364"/>
    <w:rsid w:val="0070123C"/>
    <w:rsid w:val="00703703"/>
    <w:rsid w:val="007066F4"/>
    <w:rsid w:val="00720D2E"/>
    <w:rsid w:val="007257EA"/>
    <w:rsid w:val="00727FA3"/>
    <w:rsid w:val="0073422E"/>
    <w:rsid w:val="00740754"/>
    <w:rsid w:val="007548B6"/>
    <w:rsid w:val="00761278"/>
    <w:rsid w:val="00761C42"/>
    <w:rsid w:val="00765504"/>
    <w:rsid w:val="00765F30"/>
    <w:rsid w:val="007713D8"/>
    <w:rsid w:val="00777ED2"/>
    <w:rsid w:val="00777F42"/>
    <w:rsid w:val="00791322"/>
    <w:rsid w:val="0079725B"/>
    <w:rsid w:val="007A39FE"/>
    <w:rsid w:val="007A6521"/>
    <w:rsid w:val="007B0A74"/>
    <w:rsid w:val="007C489A"/>
    <w:rsid w:val="007C6A36"/>
    <w:rsid w:val="007D2580"/>
    <w:rsid w:val="007E6399"/>
    <w:rsid w:val="007F322E"/>
    <w:rsid w:val="007F7E95"/>
    <w:rsid w:val="00821906"/>
    <w:rsid w:val="008501FA"/>
    <w:rsid w:val="00851B93"/>
    <w:rsid w:val="00861746"/>
    <w:rsid w:val="00863BD3"/>
    <w:rsid w:val="0087488E"/>
    <w:rsid w:val="00876A95"/>
    <w:rsid w:val="008A71CF"/>
    <w:rsid w:val="008D3D65"/>
    <w:rsid w:val="008E386A"/>
    <w:rsid w:val="008F1402"/>
    <w:rsid w:val="008F7891"/>
    <w:rsid w:val="009074C9"/>
    <w:rsid w:val="00916B98"/>
    <w:rsid w:val="00917D59"/>
    <w:rsid w:val="0092024B"/>
    <w:rsid w:val="00925562"/>
    <w:rsid w:val="009276C7"/>
    <w:rsid w:val="00935E91"/>
    <w:rsid w:val="009415CA"/>
    <w:rsid w:val="009447F8"/>
    <w:rsid w:val="00946402"/>
    <w:rsid w:val="009679BF"/>
    <w:rsid w:val="00970776"/>
    <w:rsid w:val="00977DAE"/>
    <w:rsid w:val="009802B2"/>
    <w:rsid w:val="00983B4D"/>
    <w:rsid w:val="00997A32"/>
    <w:rsid w:val="009A68C1"/>
    <w:rsid w:val="009C252B"/>
    <w:rsid w:val="009C5531"/>
    <w:rsid w:val="009C5621"/>
    <w:rsid w:val="009C63E8"/>
    <w:rsid w:val="009D44B7"/>
    <w:rsid w:val="009E2586"/>
    <w:rsid w:val="009E3864"/>
    <w:rsid w:val="009E7A97"/>
    <w:rsid w:val="009F03B5"/>
    <w:rsid w:val="00A007A7"/>
    <w:rsid w:val="00A025A6"/>
    <w:rsid w:val="00A031F5"/>
    <w:rsid w:val="00A07D5B"/>
    <w:rsid w:val="00A12F0F"/>
    <w:rsid w:val="00A20A11"/>
    <w:rsid w:val="00A22236"/>
    <w:rsid w:val="00A22821"/>
    <w:rsid w:val="00A35C17"/>
    <w:rsid w:val="00A377AE"/>
    <w:rsid w:val="00A40E69"/>
    <w:rsid w:val="00A44015"/>
    <w:rsid w:val="00A6240F"/>
    <w:rsid w:val="00A861CF"/>
    <w:rsid w:val="00A95D7F"/>
    <w:rsid w:val="00AA7136"/>
    <w:rsid w:val="00AB4005"/>
    <w:rsid w:val="00AB77DE"/>
    <w:rsid w:val="00AC5265"/>
    <w:rsid w:val="00AD67B3"/>
    <w:rsid w:val="00AF251B"/>
    <w:rsid w:val="00AF3D50"/>
    <w:rsid w:val="00B05D9E"/>
    <w:rsid w:val="00B12A10"/>
    <w:rsid w:val="00B12BC2"/>
    <w:rsid w:val="00B25027"/>
    <w:rsid w:val="00B27260"/>
    <w:rsid w:val="00B346DF"/>
    <w:rsid w:val="00B41853"/>
    <w:rsid w:val="00B42E87"/>
    <w:rsid w:val="00B447CB"/>
    <w:rsid w:val="00B44D32"/>
    <w:rsid w:val="00B52000"/>
    <w:rsid w:val="00B56EDB"/>
    <w:rsid w:val="00B91FAC"/>
    <w:rsid w:val="00B9453B"/>
    <w:rsid w:val="00BA5DE7"/>
    <w:rsid w:val="00BB2B3F"/>
    <w:rsid w:val="00BC3BCA"/>
    <w:rsid w:val="00BD6202"/>
    <w:rsid w:val="00BE166E"/>
    <w:rsid w:val="00BE57FD"/>
    <w:rsid w:val="00BF3B21"/>
    <w:rsid w:val="00BF5758"/>
    <w:rsid w:val="00C0001D"/>
    <w:rsid w:val="00C163E7"/>
    <w:rsid w:val="00C20841"/>
    <w:rsid w:val="00C2775A"/>
    <w:rsid w:val="00C42C79"/>
    <w:rsid w:val="00C721E3"/>
    <w:rsid w:val="00C75745"/>
    <w:rsid w:val="00C86A4D"/>
    <w:rsid w:val="00C86B98"/>
    <w:rsid w:val="00C8711F"/>
    <w:rsid w:val="00C90847"/>
    <w:rsid w:val="00C97A69"/>
    <w:rsid w:val="00CA1C2D"/>
    <w:rsid w:val="00CA438D"/>
    <w:rsid w:val="00CA51ED"/>
    <w:rsid w:val="00CB27A5"/>
    <w:rsid w:val="00CB49E6"/>
    <w:rsid w:val="00CC75DB"/>
    <w:rsid w:val="00CD7BD8"/>
    <w:rsid w:val="00D12A03"/>
    <w:rsid w:val="00D17C55"/>
    <w:rsid w:val="00D17FD7"/>
    <w:rsid w:val="00D203B2"/>
    <w:rsid w:val="00D319BB"/>
    <w:rsid w:val="00D322E5"/>
    <w:rsid w:val="00D43AB0"/>
    <w:rsid w:val="00D50D8F"/>
    <w:rsid w:val="00D50EE8"/>
    <w:rsid w:val="00D528A0"/>
    <w:rsid w:val="00D567B2"/>
    <w:rsid w:val="00D62615"/>
    <w:rsid w:val="00D62C2E"/>
    <w:rsid w:val="00D72AA8"/>
    <w:rsid w:val="00D80D0B"/>
    <w:rsid w:val="00D831CE"/>
    <w:rsid w:val="00D85424"/>
    <w:rsid w:val="00DA06D6"/>
    <w:rsid w:val="00DA519B"/>
    <w:rsid w:val="00DB3AC3"/>
    <w:rsid w:val="00DE4DF6"/>
    <w:rsid w:val="00DE68E7"/>
    <w:rsid w:val="00DE6DC0"/>
    <w:rsid w:val="00DF66DA"/>
    <w:rsid w:val="00E145B9"/>
    <w:rsid w:val="00E66C35"/>
    <w:rsid w:val="00E76BFD"/>
    <w:rsid w:val="00E83250"/>
    <w:rsid w:val="00EA585E"/>
    <w:rsid w:val="00EB0C77"/>
    <w:rsid w:val="00EB5EB9"/>
    <w:rsid w:val="00EB64EA"/>
    <w:rsid w:val="00EC0FDC"/>
    <w:rsid w:val="00ED09F5"/>
    <w:rsid w:val="00EF019C"/>
    <w:rsid w:val="00EF42B7"/>
    <w:rsid w:val="00F012B8"/>
    <w:rsid w:val="00F102B9"/>
    <w:rsid w:val="00F14B38"/>
    <w:rsid w:val="00F15135"/>
    <w:rsid w:val="00F30751"/>
    <w:rsid w:val="00F32A2F"/>
    <w:rsid w:val="00F37FFB"/>
    <w:rsid w:val="00F433E8"/>
    <w:rsid w:val="00F46434"/>
    <w:rsid w:val="00F50AB3"/>
    <w:rsid w:val="00F64D6C"/>
    <w:rsid w:val="00F77F55"/>
    <w:rsid w:val="00FA4DED"/>
    <w:rsid w:val="00FC409E"/>
    <w:rsid w:val="00FC6681"/>
    <w:rsid w:val="00FD67A8"/>
    <w:rsid w:val="00FE2EEC"/>
    <w:rsid w:val="00FF7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7A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D5F44"/>
    <w:rPr>
      <w:b/>
      <w:bCs/>
    </w:rPr>
  </w:style>
  <w:style w:type="character" w:styleId="CommentReference">
    <w:name w:val="annotation reference"/>
    <w:basedOn w:val="DefaultParagraphFont"/>
    <w:uiPriority w:val="99"/>
    <w:semiHidden/>
    <w:unhideWhenUsed/>
    <w:rsid w:val="005374C2"/>
    <w:rPr>
      <w:sz w:val="16"/>
      <w:szCs w:val="16"/>
    </w:rPr>
  </w:style>
  <w:style w:type="paragraph" w:styleId="CommentText">
    <w:name w:val="annotation text"/>
    <w:basedOn w:val="Normal"/>
    <w:link w:val="CommentTextChar"/>
    <w:uiPriority w:val="99"/>
    <w:semiHidden/>
    <w:unhideWhenUsed/>
    <w:rsid w:val="005374C2"/>
    <w:pPr>
      <w:spacing w:line="240" w:lineRule="auto"/>
    </w:pPr>
    <w:rPr>
      <w:sz w:val="20"/>
      <w:szCs w:val="20"/>
    </w:rPr>
  </w:style>
  <w:style w:type="character" w:customStyle="1" w:styleId="CommentTextChar">
    <w:name w:val="Comment Text Char"/>
    <w:basedOn w:val="DefaultParagraphFont"/>
    <w:link w:val="CommentText"/>
    <w:uiPriority w:val="99"/>
    <w:semiHidden/>
    <w:rsid w:val="005374C2"/>
    <w:rPr>
      <w:sz w:val="20"/>
      <w:szCs w:val="20"/>
    </w:rPr>
  </w:style>
  <w:style w:type="paragraph" w:styleId="CommentSubject">
    <w:name w:val="annotation subject"/>
    <w:basedOn w:val="CommentText"/>
    <w:next w:val="CommentText"/>
    <w:link w:val="CommentSubjectChar"/>
    <w:uiPriority w:val="99"/>
    <w:semiHidden/>
    <w:unhideWhenUsed/>
    <w:rsid w:val="005374C2"/>
    <w:rPr>
      <w:b/>
      <w:bCs/>
    </w:rPr>
  </w:style>
  <w:style w:type="character" w:customStyle="1" w:styleId="CommentSubjectChar">
    <w:name w:val="Comment Subject Char"/>
    <w:basedOn w:val="CommentTextChar"/>
    <w:link w:val="CommentSubject"/>
    <w:uiPriority w:val="99"/>
    <w:semiHidden/>
    <w:rsid w:val="005374C2"/>
    <w:rPr>
      <w:b/>
      <w:bCs/>
      <w:sz w:val="20"/>
      <w:szCs w:val="20"/>
    </w:rPr>
  </w:style>
  <w:style w:type="paragraph" w:styleId="BalloonText">
    <w:name w:val="Balloon Text"/>
    <w:basedOn w:val="Normal"/>
    <w:link w:val="BalloonTextChar"/>
    <w:uiPriority w:val="99"/>
    <w:semiHidden/>
    <w:unhideWhenUsed/>
    <w:rsid w:val="005374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4C2"/>
    <w:rPr>
      <w:rFonts w:ascii="Tahoma" w:hAnsi="Tahoma" w:cs="Tahoma"/>
      <w:sz w:val="16"/>
      <w:szCs w:val="16"/>
    </w:rPr>
  </w:style>
  <w:style w:type="character" w:customStyle="1" w:styleId="Heading1Char">
    <w:name w:val="Heading 1 Char"/>
    <w:basedOn w:val="DefaultParagraphFont"/>
    <w:link w:val="Heading1"/>
    <w:uiPriority w:val="9"/>
    <w:rsid w:val="00CB27A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CB27A5"/>
  </w:style>
  <w:style w:type="paragraph" w:styleId="FootnoteText">
    <w:name w:val="footnote text"/>
    <w:basedOn w:val="Normal"/>
    <w:link w:val="FootnoteTextChar"/>
    <w:uiPriority w:val="99"/>
    <w:semiHidden/>
    <w:unhideWhenUsed/>
    <w:rsid w:val="00CB27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27A5"/>
    <w:rPr>
      <w:sz w:val="20"/>
      <w:szCs w:val="20"/>
    </w:rPr>
  </w:style>
  <w:style w:type="character" w:styleId="FootnoteReference">
    <w:name w:val="footnote reference"/>
    <w:basedOn w:val="DefaultParagraphFont"/>
    <w:uiPriority w:val="99"/>
    <w:semiHidden/>
    <w:unhideWhenUsed/>
    <w:rsid w:val="00CB27A5"/>
    <w:rPr>
      <w:vertAlign w:val="superscript"/>
    </w:rPr>
  </w:style>
  <w:style w:type="paragraph" w:styleId="Caption">
    <w:name w:val="caption"/>
    <w:basedOn w:val="Normal"/>
    <w:next w:val="Normal"/>
    <w:uiPriority w:val="35"/>
    <w:unhideWhenUsed/>
    <w:qFormat/>
    <w:rsid w:val="001C039C"/>
    <w:pPr>
      <w:spacing w:line="240" w:lineRule="auto"/>
    </w:pPr>
    <w:rPr>
      <w:b/>
      <w:bCs/>
      <w:color w:val="4F81BD" w:themeColor="accent1"/>
      <w:sz w:val="18"/>
      <w:szCs w:val="18"/>
    </w:rPr>
  </w:style>
  <w:style w:type="paragraph" w:styleId="ListParagraph">
    <w:name w:val="List Paragraph"/>
    <w:basedOn w:val="Normal"/>
    <w:uiPriority w:val="34"/>
    <w:qFormat/>
    <w:rsid w:val="00861746"/>
    <w:pPr>
      <w:ind w:left="720"/>
      <w:contextualSpacing/>
    </w:pPr>
  </w:style>
  <w:style w:type="table" w:styleId="TableGrid">
    <w:name w:val="Table Grid"/>
    <w:basedOn w:val="TableNormal"/>
    <w:uiPriority w:val="59"/>
    <w:rsid w:val="00542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Che09</b:Tag>
    <b:SourceType>JournalArticle</b:SourceType>
    <b:Guid>{A6D8EA33-6ED4-4C48-8CA2-5FF448A78609}</b:Guid>
    <b:Author>
      <b:Author>
        <b:NameList>
          <b:Person>
            <b:Last>Chen</b:Last>
            <b:First>T.K.,</b:First>
            <b:Middle>Thurston, A.D., Ellis, R.E., and Abolmaesumi, P.</b:Middle>
          </b:Person>
        </b:NameList>
      </b:Author>
    </b:Author>
    <b:Title>Chen, T.K., Thurston, A.D., Ellis, R.E., and Abolmaesumi, P.</b:Title>
    <b:Year>2009</b:Year>
    <b:JournalName>Ultrasound in Med. &amp; Biol, 35(1) pp. 79–93</b:JournalName>
    <b:RefOrder>3</b:RefOrder>
  </b:Source>
  <b:Source>
    <b:Tag>SNa00</b:Tag>
    <b:SourceType>ArticleInAPeriodical</b:SourceType>
    <b:Guid>{9A1F07D1-982D-41AD-A92C-F7137A60E974}</b:Guid>
    <b:Title>Brachytherapy for prostate cancer: Summary of american brachytherapy society recommendations</b:Title>
    <b:Year>2000</b:Year>
    <b:Pages>vol. 18, mo. 2, pp 133-136</b:Pages>
    <b:Author>
      <b:Author>
        <b:NameList>
          <b:Person>
            <b:Last>Nag</b:Last>
            <b:First>S.</b:First>
          </b:Person>
        </b:NameList>
      </b:Author>
    </b:Author>
    <b:PeriodicalTitle>Seminars Urologic Oncol.</b:PeriodicalTitle>
    <b:RefOrder>1</b:RefOrder>
  </b:Source>
  <b:Source>
    <b:Tag>Pfe08</b:Tag>
    <b:SourceType>ArticleInAPeriodical</b:SourceType>
    <b:Guid>{6710FAD6-9746-4B26-9ECB-6BFD4D5FFD0F}</b:Guid>
    <b:Author>
      <b:Author>
        <b:NameList>
          <b:Person>
            <b:Last>Pfeiffer</b:Last>
            <b:First>Douglas,</b:First>
            <b:Middle>et al.</b:Middle>
          </b:Person>
        </b:NameList>
      </b:Author>
    </b:Author>
    <b:Title>AAPM Task Group 128: Quality assurance tests for prostate brachytherapy ultrasounds systems.</b:Title>
    <b:PeriodicalTitle>Medical Physics</b:PeriodicalTitle>
    <b:Year>2008</b:Year>
    <b:Month>December</b:Month>
    <b:Day>12</b:Day>
    <b:Pages> Vol. 35, pp. 5471-5489.</b:Pages>
    <b:RefOrder>2</b:RefOrder>
  </b:Source>
  <b:Source>
    <b:Tag>Bar11</b:Tag>
    <b:SourceType>ConferenceProceedings</b:SourceType>
    <b:Guid>{18B34C44-66A3-4F91-BCB7-43653507829D}</b:Guid>
    <b:Title>Automatic fiducial localization in ultrasound images for a thermal ablation validation platform</b:Title>
    <b:Year>2011</b:Year>
    <b:Pages>pp. 796421</b:Pages>
    <b:Author>
      <b:Author>
        <b:NameList>
          <b:Person>
            <b:Last>Bartha</b:Last>
            <b:First>L.</b:First>
          </b:Person>
        </b:NameList>
      </b:Author>
    </b:Author>
    <b:ConferenceName>SPIE Medical Imaging</b:ConferenceName>
    <b:City>Lake Buena Vista (Orlando), Florida, USA</b:City>
    <b:Publisher>SPIE</b:Publisher>
    <b:RefOrder>4</b:RefOrder>
  </b:Source>
</b:Sources>
</file>

<file path=customXml/itemProps1.xml><?xml version="1.0" encoding="utf-8"?>
<ds:datastoreItem xmlns:ds="http://schemas.openxmlformats.org/officeDocument/2006/customXml" ds:itemID="{034851E3-8EC5-4DDB-88B3-9F295F707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4</Pages>
  <Words>1576</Words>
  <Characters>8989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Boucharin</dc:creator>
  <cp:lastModifiedBy>Alexis Boucharin</cp:lastModifiedBy>
  <cp:revision>39</cp:revision>
  <cp:lastPrinted>2011-07-25T19:19:00Z</cp:lastPrinted>
  <dcterms:created xsi:type="dcterms:W3CDTF">2011-07-27T09:56:00Z</dcterms:created>
  <dcterms:modified xsi:type="dcterms:W3CDTF">2011-07-28T19:53:00Z</dcterms:modified>
</cp:coreProperties>
</file>